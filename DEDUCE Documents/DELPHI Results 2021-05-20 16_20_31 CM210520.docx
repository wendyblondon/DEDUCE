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F941" w14:textId="77777777" w:rsidR="001F3279" w:rsidRDefault="003D548E">
      <w:pPr>
        <w:pStyle w:val="Title"/>
      </w:pPr>
      <w:r>
        <w:t>DEDUCE Simulated Operating Characteristics of Phase 1 Dose Escalation Designs</w:t>
      </w:r>
    </w:p>
    <w:p w14:paraId="65E5D8F9" w14:textId="77777777" w:rsidR="001F3279" w:rsidRDefault="003D548E">
      <w:pPr>
        <w:pStyle w:val="FirstParagraph"/>
      </w:pPr>
      <w:r>
        <w:rPr>
          <w:i/>
        </w:rPr>
        <w:t>Report Date and Time: “2021-05-20 16:20:31”</w:t>
      </w:r>
    </w:p>
    <w:p w14:paraId="3DC1C8A9" w14:textId="77777777" w:rsidR="001F3279" w:rsidRDefault="003D548E">
      <w:pPr>
        <w:pStyle w:val="BodyText"/>
      </w:pPr>
      <w:r>
        <w:rPr>
          <w:i/>
        </w:rPr>
        <w:t>Software:</w:t>
      </w:r>
      <w:r>
        <w:t xml:space="preserve"> DEDUCE app version 1.0 available </w:t>
      </w:r>
      <w:hyperlink r:id="rId7">
        <w:r>
          <w:rPr>
            <w:rStyle w:val="Hyperlink"/>
          </w:rPr>
          <w:t>here</w:t>
        </w:r>
      </w:hyperlink>
    </w:p>
    <w:p w14:paraId="4E3BCD11" w14:textId="77777777" w:rsidR="001F3279" w:rsidRDefault="003D548E">
      <w:pPr>
        <w:pStyle w:val="Heading1"/>
      </w:pPr>
      <w:bookmarkStart w:id="0" w:name="objective"/>
      <w:r>
        <w:t>Objective:</w:t>
      </w:r>
    </w:p>
    <w:p w14:paraId="6736DE90" w14:textId="77777777" w:rsidR="001F3279" w:rsidRDefault="003D548E">
      <w:pPr>
        <w:pStyle w:val="FirstParagraph"/>
      </w:pPr>
      <w:r>
        <w:t xml:space="preserve">To evaluate the operating characteristics of the following dose escalation design(s): </w:t>
      </w:r>
      <w:r>
        <w:rPr>
          <w:b/>
        </w:rPr>
        <w:t>TARGET-CRM</w:t>
      </w:r>
    </w:p>
    <w:p w14:paraId="3F052EE7" w14:textId="77777777" w:rsidR="001F3279" w:rsidRDefault="003D548E">
      <w:pPr>
        <w:pStyle w:val="Heading1"/>
      </w:pPr>
      <w:bookmarkStart w:id="1" w:name="methods"/>
      <w:bookmarkEnd w:id="0"/>
      <w:r>
        <w:t>Methods:</w:t>
      </w:r>
    </w:p>
    <w:p w14:paraId="44E51FAC" w14:textId="77777777" w:rsidR="001F3279" w:rsidRDefault="003D548E">
      <w:pPr>
        <w:pStyle w:val="FirstParagraph"/>
      </w:pPr>
      <w:r>
        <w:t xml:space="preserve">Trial operating characteristics are averaged over </w:t>
      </w:r>
      <w:r>
        <w:rPr>
          <w:b/>
        </w:rPr>
        <w:t>100</w:t>
      </w:r>
      <w:r>
        <w:t xml:space="preserve"> simulated trials. Simula</w:t>
      </w:r>
      <w:r>
        <w:t xml:space="preserve">ted trials have </w:t>
      </w:r>
      <w:r>
        <w:rPr>
          <w:b/>
        </w:rPr>
        <w:t>5</w:t>
      </w:r>
      <w:r>
        <w:t xml:space="preserve"> dose levels labeled </w:t>
      </w:r>
      <w:r>
        <w:rPr>
          <w:b/>
        </w:rPr>
        <w:t>1,2,3,4,5</w:t>
      </w:r>
      <w:r>
        <w:t xml:space="preserve">, starting on dose level </w:t>
      </w:r>
      <w:r>
        <w:rPr>
          <w:b/>
        </w:rPr>
        <w:t>2</w:t>
      </w:r>
      <w:r>
        <w:t xml:space="preserve">, and assuming true toxicity probabilities of </w:t>
      </w:r>
      <w:r>
        <w:rPr>
          <w:b/>
        </w:rPr>
        <w:t>0.05,0.12,0.2,0.25,0.4</w:t>
      </w:r>
      <w:r>
        <w:t xml:space="preserve">. The target toxicity probability is </w:t>
      </w:r>
      <w:r>
        <w:rPr>
          <w:b/>
        </w:rPr>
        <w:t>0.2</w:t>
      </w:r>
      <w:r>
        <w:t xml:space="preserve">. One patient arrives every </w:t>
      </w:r>
      <w:r>
        <w:rPr>
          <w:b/>
        </w:rPr>
        <w:t>30</w:t>
      </w:r>
      <w:r>
        <w:t xml:space="preserve"> days on average. The DLT observation period </w:t>
      </w:r>
      <w:r>
        <w:t xml:space="preserve">is </w:t>
      </w:r>
      <w:r>
        <w:rPr>
          <w:b/>
        </w:rPr>
        <w:t>21</w:t>
      </w:r>
      <w:r>
        <w:t xml:space="preserve"> days.</w:t>
      </w:r>
    </w:p>
    <w:p w14:paraId="24FCD577" w14:textId="77777777" w:rsidR="001F3279" w:rsidRDefault="003D548E">
      <w:pPr>
        <w:pStyle w:val="BodyText"/>
      </w:pPr>
      <w:r>
        <w:t xml:space="preserve">For the TARGET-CRM and/or CRM design, the prior toxicity probabilities per dose level are </w:t>
      </w:r>
      <w:r>
        <w:rPr>
          <w:b/>
        </w:rPr>
        <w:t>0.05,0.12,0.2,0.3,0.4</w:t>
      </w:r>
      <w:r>
        <w:t xml:space="preserve">. The cohort size is </w:t>
      </w:r>
      <w:r>
        <w:rPr>
          <w:b/>
        </w:rPr>
        <w:t>2</w:t>
      </w:r>
      <w:r>
        <w:t xml:space="preserve"> and the maximum sample size is </w:t>
      </w:r>
      <w:r>
        <w:rPr>
          <w:b/>
        </w:rPr>
        <w:t>20</w:t>
      </w:r>
      <w:r>
        <w:t xml:space="preserve">. Patients belong to one of two cohorts: Cohort A or Cohort B. Patients with </w:t>
      </w:r>
      <w:r>
        <w:t>pre-specified characteristics (e.g. tumor type, tumor mutation) belong to Cohort B; all other patients belong to Cohort A. The TARGET-CRM design allows enrollment of Cohort B patients at one dose level below the current dose during the DLT observation peri</w:t>
      </w:r>
      <w:r>
        <w:t xml:space="preserve">od of the current cohort of patients. The proportion of patients from Cohort B is </w:t>
      </w:r>
      <w:r>
        <w:rPr>
          <w:b/>
        </w:rPr>
        <w:t>0.2</w:t>
      </w:r>
      <w:r>
        <w:t xml:space="preserve">. Simulated trials using the TARGET-CRM and/or CRM designs are required to have a minimum enrollment of </w:t>
      </w:r>
      <w:r>
        <w:rPr>
          <w:b/>
        </w:rPr>
        <w:t>0</w:t>
      </w:r>
      <w:r>
        <w:t xml:space="preserve"> Cohort B patients.</w:t>
      </w:r>
    </w:p>
    <w:p w14:paraId="1295F0C1" w14:textId="77777777" w:rsidR="001F3279" w:rsidRDefault="003D548E">
      <w:pPr>
        <w:pStyle w:val="Heading1"/>
      </w:pPr>
      <w:bookmarkStart w:id="2" w:name="results"/>
      <w:bookmarkEnd w:id="1"/>
      <w:r>
        <w:t>Results:</w:t>
      </w:r>
    </w:p>
    <w:p w14:paraId="1D41CA46" w14:textId="77777777" w:rsidR="001F3279" w:rsidRDefault="003D548E">
      <w:pPr>
        <w:pStyle w:val="FirstParagraph"/>
      </w:pPr>
      <w:r>
        <w:rPr>
          <w:b/>
        </w:rPr>
        <w:t>Accuracy:</w:t>
      </w:r>
      <w:r>
        <w:t xml:space="preserve"> For each dose level, Figure</w:t>
      </w:r>
      <w:r>
        <w:t xml:space="preserve"> 1 presents the proportion of simulated trials that a given dose level was selected as the true MTD. The proportion of correct selection (PCS) of the MTD for the </w:t>
      </w:r>
      <w:r>
        <w:rPr>
          <w:b/>
        </w:rPr>
        <w:t>TARGET-CRM</w:t>
      </w:r>
      <w:r>
        <w:t xml:space="preserve"> design is </w:t>
      </w:r>
      <w:r>
        <w:rPr>
          <w:b/>
        </w:rPr>
        <w:t>0.32</w:t>
      </w:r>
      <w:r>
        <w:t>.</w:t>
      </w:r>
    </w:p>
    <w:p w14:paraId="7FF98EB5" w14:textId="77777777" w:rsidR="001F3279" w:rsidRDefault="003D548E">
      <w:pPr>
        <w:pStyle w:val="BodyText"/>
      </w:pPr>
      <w:r>
        <w:rPr>
          <w:b/>
        </w:rPr>
        <w:t>Safety:</w:t>
      </w:r>
      <w:r>
        <w:t xml:space="preserve"> Figure 2 presents the proportion of patients experiencing a</w:t>
      </w:r>
      <w:r>
        <w:t xml:space="preserve"> DLT for each dose level. The proportion of patients experiencing a DLT for the </w:t>
      </w:r>
      <w:r>
        <w:rPr>
          <w:b/>
        </w:rPr>
        <w:t>TARGET-CRM</w:t>
      </w:r>
      <w:r>
        <w:t xml:space="preserve"> design is </w:t>
      </w:r>
      <w:r>
        <w:rPr>
          <w:b/>
        </w:rPr>
        <w:t>0.18</w:t>
      </w:r>
      <w:r>
        <w:t xml:space="preserve"> which is </w:t>
      </w:r>
      <w:r>
        <w:rPr>
          <w:b/>
        </w:rPr>
        <w:t>lower</w:t>
      </w:r>
      <w:r>
        <w:t xml:space="preserve"> than the target toxicity probability of </w:t>
      </w:r>
      <w:r>
        <w:rPr>
          <w:b/>
        </w:rPr>
        <w:t>0.2</w:t>
      </w:r>
    </w:p>
    <w:p w14:paraId="23E4A733" w14:textId="77777777" w:rsidR="001F3279" w:rsidRDefault="003D548E">
      <w:pPr>
        <w:pStyle w:val="BodyText"/>
      </w:pPr>
      <w:r>
        <w:rPr>
          <w:b/>
        </w:rPr>
        <w:t>Patient Allocation:</w:t>
      </w:r>
      <w:r>
        <w:t xml:space="preserve"> Figure 3 presents the proportion of patients assigned to each dose leve</w:t>
      </w:r>
      <w:r>
        <w:t xml:space="preserve">l. The proportion of patients assigned to the true MTD (dose level </w:t>
      </w:r>
      <w:r>
        <w:rPr>
          <w:b/>
        </w:rPr>
        <w:t>3</w:t>
      </w:r>
      <w:r>
        <w:t xml:space="preserve">) for the </w:t>
      </w:r>
      <w:r>
        <w:rPr>
          <w:b/>
        </w:rPr>
        <w:t>TARGET-CRM</w:t>
      </w:r>
      <w:r>
        <w:t xml:space="preserve"> design is </w:t>
      </w:r>
      <w:r>
        <w:rPr>
          <w:b/>
        </w:rPr>
        <w:t>0.28</w:t>
      </w:r>
      <w:r>
        <w:t>.</w:t>
      </w:r>
    </w:p>
    <w:p w14:paraId="15EF034E" w14:textId="4F7E6EE1" w:rsidR="001F3279" w:rsidRDefault="003D548E">
      <w:pPr>
        <w:pStyle w:val="BodyText"/>
      </w:pPr>
      <w:r>
        <w:rPr>
          <w:b/>
        </w:rPr>
        <w:lastRenderedPageBreak/>
        <w:t>Study Duration:</w:t>
      </w:r>
      <w:r>
        <w:t xml:space="preserve"> Figure 4 presents the mean (+/- standard deviation) study duration in days for each design. The mean study duration for the </w:t>
      </w:r>
      <w:r>
        <w:rPr>
          <w:b/>
        </w:rPr>
        <w:t>TARGET-CRM</w:t>
      </w:r>
      <w:r>
        <w:t xml:space="preserve"> </w:t>
      </w:r>
      <w:r>
        <w:t xml:space="preserve">design is </w:t>
      </w:r>
      <w:r>
        <w:rPr>
          <w:b/>
        </w:rPr>
        <w:t>627.21</w:t>
      </w:r>
      <w:r>
        <w:t xml:space="preserve"> </w:t>
      </w:r>
      <w:ins w:id="3" w:author="Clement" w:date="2021-05-20T12:23:00Z">
        <w:r w:rsidR="00783CBE">
          <w:t xml:space="preserve">days </w:t>
        </w:r>
      </w:ins>
      <w:r>
        <w:t xml:space="preserve">(standard deviation = </w:t>
      </w:r>
      <w:r>
        <w:rPr>
          <w:b/>
        </w:rPr>
        <w:t>24.59</w:t>
      </w:r>
      <w:r>
        <w:t>).</w:t>
      </w:r>
    </w:p>
    <w:p w14:paraId="0D5E8E85" w14:textId="77777777" w:rsidR="001F3279" w:rsidRDefault="003D548E">
      <w:pPr>
        <w:pStyle w:val="BodyText"/>
      </w:pPr>
      <w:r>
        <w:t>Table 1 presents a summary of the operating characteristics for each design.</w:t>
      </w:r>
    </w:p>
    <w:p w14:paraId="7F8E4D38" w14:textId="77777777" w:rsidR="001F3279" w:rsidRDefault="003D548E">
      <w:pPr>
        <w:pStyle w:val="BodyText"/>
      </w:pPr>
      <w:r>
        <w:rPr>
          <w:b/>
        </w:rPr>
        <w:t>Sample Size:</w:t>
      </w:r>
      <w:r>
        <w:t xml:space="preserve"> The mean total sample size for the </w:t>
      </w:r>
      <w:r>
        <w:rPr>
          <w:b/>
        </w:rPr>
        <w:t>TARGET-CRM</w:t>
      </w:r>
      <w:r>
        <w:t xml:space="preserve"> design is </w:t>
      </w:r>
      <w:r>
        <w:rPr>
          <w:b/>
        </w:rPr>
        <w:t>20</w:t>
      </w:r>
      <w:r>
        <w:t xml:space="preserve"> (range = </w:t>
      </w:r>
      <w:r>
        <w:rPr>
          <w:b/>
        </w:rPr>
        <w:t>20</w:t>
      </w:r>
      <w:r>
        <w:t>-</w:t>
      </w:r>
      <w:r>
        <w:rPr>
          <w:b/>
        </w:rPr>
        <w:t>20</w:t>
      </w:r>
      <w:r>
        <w:t>).</w:t>
      </w:r>
    </w:p>
    <w:p w14:paraId="1135536F" w14:textId="77777777" w:rsidR="001F3279" w:rsidRDefault="003D548E">
      <w:pPr>
        <w:pStyle w:val="Heading1"/>
      </w:pPr>
      <w:bookmarkStart w:id="4" w:name="figures"/>
      <w:bookmarkEnd w:id="2"/>
      <w:r>
        <w:t>Figures:</w:t>
      </w:r>
    </w:p>
    <w:p w14:paraId="45CE86FD" w14:textId="77777777" w:rsidR="001F3279" w:rsidRDefault="003D548E">
      <w:pPr>
        <w:pStyle w:val="CaptionedFigure"/>
      </w:pPr>
      <w:r>
        <w:rPr>
          <w:noProof/>
        </w:rPr>
        <w:drawing>
          <wp:inline distT="0" distB="0" distL="0" distR="0" wp14:anchorId="6C0EE124" wp14:editId="11E01A91">
            <wp:extent cx="4620126" cy="3696101"/>
            <wp:effectExtent l="0" t="0" r="0" b="0"/>
            <wp:docPr id="1" name="Picture" descr="Figure 1: Proportion of simulated trials selecting each dose level as the true MT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Du8uin/file2a5acf1f9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D848F" w14:textId="77777777" w:rsidR="001F3279" w:rsidRDefault="003D548E">
      <w:pPr>
        <w:pStyle w:val="ImageCaption"/>
      </w:pPr>
      <w:r>
        <w:t>Figure 1: Proportion of simulated trials selecting each dose level as the true MTD.</w:t>
      </w:r>
    </w:p>
    <w:p w14:paraId="4A7323F6" w14:textId="77777777" w:rsidR="001F3279" w:rsidRDefault="003D548E">
      <w:pPr>
        <w:pStyle w:val="CaptionedFigure"/>
      </w:pPr>
      <w:r>
        <w:rPr>
          <w:noProof/>
        </w:rPr>
        <w:lastRenderedPageBreak/>
        <w:drawing>
          <wp:inline distT="0" distB="0" distL="0" distR="0" wp14:anchorId="5D67E326" wp14:editId="758204AA">
            <wp:extent cx="4620126" cy="3696101"/>
            <wp:effectExtent l="0" t="0" r="0" b="0"/>
            <wp:docPr id="2" name="Picture" descr="Figure 2: Proportion of patients experiencing a DLT per dose level. The target toxicity probability is denoted by the horizontal dashed lin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Du8uin/file2a5acf1f9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76F2E" w14:textId="77777777" w:rsidR="001F3279" w:rsidRDefault="003D548E">
      <w:pPr>
        <w:pStyle w:val="ImageCaption"/>
      </w:pPr>
      <w:r>
        <w:t>Figure 2: Proportion of patients experiencing a DLT per dose level. The target toxicity probability is denoted by the horizontal dashed line.</w:t>
      </w:r>
    </w:p>
    <w:p w14:paraId="6FB1173E" w14:textId="77777777" w:rsidR="001F3279" w:rsidRDefault="003D548E">
      <w:pPr>
        <w:pStyle w:val="CaptionedFigure"/>
      </w:pPr>
      <w:r>
        <w:rPr>
          <w:noProof/>
        </w:rPr>
        <w:lastRenderedPageBreak/>
        <w:drawing>
          <wp:inline distT="0" distB="0" distL="0" distR="0" wp14:anchorId="17F9E220" wp14:editId="68649C8C">
            <wp:extent cx="4620126" cy="3696101"/>
            <wp:effectExtent l="0" t="0" r="0" b="0"/>
            <wp:docPr id="3" name="Picture" descr="Figure 3: Proportion of simulated trials selecting each dose level as the true MT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Du8uin/file2a5acf1f9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59610" w14:textId="77777777" w:rsidR="001F3279" w:rsidRDefault="003D548E">
      <w:pPr>
        <w:pStyle w:val="ImageCaption"/>
      </w:pPr>
      <w:r>
        <w:t>Figure 3: Proportion of si</w:t>
      </w:r>
      <w:r>
        <w:t>mulated trials selecting each dose level as the true MTD.</w:t>
      </w:r>
    </w:p>
    <w:p w14:paraId="57EADD6C" w14:textId="77777777" w:rsidR="001F3279" w:rsidRDefault="003D548E">
      <w:pPr>
        <w:pStyle w:val="CaptionedFigure"/>
      </w:pPr>
      <w:r>
        <w:rPr>
          <w:noProof/>
        </w:rPr>
        <w:drawing>
          <wp:inline distT="0" distB="0" distL="0" distR="0" wp14:anchorId="76D6862A" wp14:editId="1EE5FB43">
            <wp:extent cx="4620126" cy="3696101"/>
            <wp:effectExtent l="0" t="0" r="0" b="0"/>
            <wp:docPr id="4" name="Picture" descr="Figure 4: The mean (+/- 1 standard deviation) study duration in day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Du8uin/file2a5acf1f9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D4A94" w14:textId="77777777" w:rsidR="001F3279" w:rsidRDefault="003D548E">
      <w:pPr>
        <w:pStyle w:val="ImageCaption"/>
      </w:pPr>
      <w:r>
        <w:t>Figure 4: The mean (+/- 1 standard deviation) study duration in days.</w:t>
      </w:r>
    </w:p>
    <w:p w14:paraId="12630183" w14:textId="77777777" w:rsidR="001F3279" w:rsidRDefault="001F3279">
      <w:pPr>
        <w:pStyle w:val="BodyText"/>
      </w:pPr>
    </w:p>
    <w:p w14:paraId="7B3DA7B9" w14:textId="77777777" w:rsidR="001F3279" w:rsidRDefault="003D548E">
      <w:pPr>
        <w:pStyle w:val="TableCaption"/>
      </w:pPr>
      <w:r>
        <w:t>Table 1: Summary of operating characteristics for the selected designs.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081"/>
        <w:gridCol w:w="1495"/>
      </w:tblGrid>
      <w:tr w:rsidR="001F3279" w14:paraId="3A5EC1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5859B3" w14:textId="77777777" w:rsidR="001F3279" w:rsidRDefault="003D548E">
            <w:pPr>
              <w:pStyle w:val="Compact"/>
            </w:pPr>
            <w:r>
              <w:t>Operating 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75D44F" w14:textId="77777777" w:rsidR="001F3279" w:rsidRDefault="003D548E">
            <w:pPr>
              <w:pStyle w:val="Compact"/>
              <w:jc w:val="right"/>
            </w:pPr>
            <w:r>
              <w:t>TARGET-CRM</w:t>
            </w:r>
          </w:p>
        </w:tc>
      </w:tr>
      <w:tr w:rsidR="001F3279" w14:paraId="0B2CA698" w14:textId="77777777">
        <w:tc>
          <w:tcPr>
            <w:tcW w:w="0" w:type="auto"/>
          </w:tcPr>
          <w:p w14:paraId="60436CA7" w14:textId="77777777" w:rsidR="001F3279" w:rsidRDefault="003D548E">
            <w:pPr>
              <w:pStyle w:val="Compact"/>
            </w:pPr>
            <w:r>
              <w:t>Proportion of correct selection (PCS)</w:t>
            </w:r>
          </w:p>
        </w:tc>
        <w:tc>
          <w:tcPr>
            <w:tcW w:w="0" w:type="auto"/>
          </w:tcPr>
          <w:p w14:paraId="15AC39A8" w14:textId="77777777" w:rsidR="001F3279" w:rsidRDefault="003D548E">
            <w:pPr>
              <w:pStyle w:val="Compact"/>
              <w:jc w:val="right"/>
            </w:pPr>
            <w:r>
              <w:t>0.320</w:t>
            </w:r>
          </w:p>
        </w:tc>
      </w:tr>
      <w:tr w:rsidR="001F3279" w14:paraId="24F7255F" w14:textId="77777777">
        <w:tc>
          <w:tcPr>
            <w:tcW w:w="0" w:type="auto"/>
          </w:tcPr>
          <w:p w14:paraId="4AFFD069" w14:textId="77777777" w:rsidR="001F3279" w:rsidRDefault="003D548E">
            <w:pPr>
              <w:pStyle w:val="Compact"/>
            </w:pPr>
            <w:r>
              <w:t>True MTD</w:t>
            </w:r>
          </w:p>
        </w:tc>
        <w:tc>
          <w:tcPr>
            <w:tcW w:w="0" w:type="auto"/>
          </w:tcPr>
          <w:p w14:paraId="52EB3904" w14:textId="77777777" w:rsidR="001F3279" w:rsidRDefault="003D548E">
            <w:pPr>
              <w:pStyle w:val="Compact"/>
              <w:jc w:val="right"/>
            </w:pPr>
            <w:r>
              <w:t>3.000</w:t>
            </w:r>
          </w:p>
        </w:tc>
      </w:tr>
      <w:tr w:rsidR="001F3279" w14:paraId="5FAC6528" w14:textId="77777777">
        <w:tc>
          <w:tcPr>
            <w:tcW w:w="0" w:type="auto"/>
          </w:tcPr>
          <w:p w14:paraId="38617BF6" w14:textId="77777777" w:rsidR="001F3279" w:rsidRDefault="003D548E">
            <w:pPr>
              <w:pStyle w:val="Compact"/>
            </w:pPr>
            <w:r>
              <w:t>Proportion of trials selecting dose 1 as true MTD</w:t>
            </w:r>
          </w:p>
        </w:tc>
        <w:tc>
          <w:tcPr>
            <w:tcW w:w="0" w:type="auto"/>
          </w:tcPr>
          <w:p w14:paraId="0EDD6D07" w14:textId="77777777" w:rsidR="001F3279" w:rsidRDefault="003D548E">
            <w:pPr>
              <w:pStyle w:val="Compact"/>
              <w:jc w:val="right"/>
            </w:pPr>
            <w:r>
              <w:t>0.030</w:t>
            </w:r>
          </w:p>
        </w:tc>
      </w:tr>
      <w:tr w:rsidR="001F3279" w14:paraId="0B80A1A0" w14:textId="77777777">
        <w:tc>
          <w:tcPr>
            <w:tcW w:w="0" w:type="auto"/>
          </w:tcPr>
          <w:p w14:paraId="73B19189" w14:textId="77777777" w:rsidR="001F3279" w:rsidRDefault="003D548E">
            <w:pPr>
              <w:pStyle w:val="Compact"/>
            </w:pPr>
            <w:r>
              <w:t>Proportion of trials selecting dose 2 as true MTD</w:t>
            </w:r>
          </w:p>
        </w:tc>
        <w:tc>
          <w:tcPr>
            <w:tcW w:w="0" w:type="auto"/>
          </w:tcPr>
          <w:p w14:paraId="7E292515" w14:textId="77777777" w:rsidR="001F3279" w:rsidRDefault="003D548E">
            <w:pPr>
              <w:pStyle w:val="Compact"/>
              <w:jc w:val="right"/>
            </w:pPr>
            <w:r>
              <w:t>0.240</w:t>
            </w:r>
          </w:p>
        </w:tc>
      </w:tr>
      <w:tr w:rsidR="001F3279" w14:paraId="1C491CDA" w14:textId="77777777">
        <w:tc>
          <w:tcPr>
            <w:tcW w:w="0" w:type="auto"/>
          </w:tcPr>
          <w:p w14:paraId="60C52880" w14:textId="77777777" w:rsidR="001F3279" w:rsidRDefault="003D548E">
            <w:pPr>
              <w:pStyle w:val="Compact"/>
            </w:pPr>
            <w:r>
              <w:t>Proportion of trials selecting dose 3 as true MTD</w:t>
            </w:r>
          </w:p>
        </w:tc>
        <w:tc>
          <w:tcPr>
            <w:tcW w:w="0" w:type="auto"/>
          </w:tcPr>
          <w:p w14:paraId="06AFAB3E" w14:textId="77777777" w:rsidR="001F3279" w:rsidRDefault="003D548E">
            <w:pPr>
              <w:pStyle w:val="Compact"/>
              <w:jc w:val="right"/>
            </w:pPr>
            <w:r>
              <w:t>0.320</w:t>
            </w:r>
          </w:p>
        </w:tc>
      </w:tr>
      <w:tr w:rsidR="001F3279" w14:paraId="62AA2C31" w14:textId="77777777">
        <w:tc>
          <w:tcPr>
            <w:tcW w:w="0" w:type="auto"/>
          </w:tcPr>
          <w:p w14:paraId="3BE49AEE" w14:textId="77777777" w:rsidR="001F3279" w:rsidRDefault="003D548E">
            <w:pPr>
              <w:pStyle w:val="Compact"/>
            </w:pPr>
            <w:r>
              <w:t>Proportion of trials selecting dose 4 as true MTD</w:t>
            </w:r>
          </w:p>
        </w:tc>
        <w:tc>
          <w:tcPr>
            <w:tcW w:w="0" w:type="auto"/>
          </w:tcPr>
          <w:p w14:paraId="4C187E18" w14:textId="77777777" w:rsidR="001F3279" w:rsidRDefault="003D548E">
            <w:pPr>
              <w:pStyle w:val="Compact"/>
              <w:jc w:val="right"/>
            </w:pPr>
            <w:r>
              <w:t>0.320</w:t>
            </w:r>
          </w:p>
        </w:tc>
      </w:tr>
      <w:tr w:rsidR="001F3279" w14:paraId="715D5CEF" w14:textId="77777777">
        <w:tc>
          <w:tcPr>
            <w:tcW w:w="0" w:type="auto"/>
          </w:tcPr>
          <w:p w14:paraId="356E4CF6" w14:textId="77777777" w:rsidR="001F3279" w:rsidRDefault="003D548E">
            <w:pPr>
              <w:pStyle w:val="Compact"/>
            </w:pPr>
            <w:r>
              <w:t>Proportion of trials selecting dose 5 as true MTD</w:t>
            </w:r>
          </w:p>
        </w:tc>
        <w:tc>
          <w:tcPr>
            <w:tcW w:w="0" w:type="auto"/>
          </w:tcPr>
          <w:p w14:paraId="638B4831" w14:textId="77777777" w:rsidR="001F3279" w:rsidRDefault="003D548E">
            <w:pPr>
              <w:pStyle w:val="Compact"/>
              <w:jc w:val="right"/>
            </w:pPr>
            <w:r>
              <w:t>0.090</w:t>
            </w:r>
          </w:p>
        </w:tc>
      </w:tr>
      <w:tr w:rsidR="001F3279" w14:paraId="1E57A478" w14:textId="77777777">
        <w:tc>
          <w:tcPr>
            <w:tcW w:w="0" w:type="auto"/>
          </w:tcPr>
          <w:p w14:paraId="25C33490" w14:textId="77777777" w:rsidR="001F3279" w:rsidRDefault="003D548E">
            <w:pPr>
              <w:pStyle w:val="Compact"/>
            </w:pPr>
            <w:r>
              <w:t>Proportion of patients experiencing a DLT overall</w:t>
            </w:r>
          </w:p>
        </w:tc>
        <w:tc>
          <w:tcPr>
            <w:tcW w:w="0" w:type="auto"/>
          </w:tcPr>
          <w:p w14:paraId="4CC435FA" w14:textId="77777777" w:rsidR="001F3279" w:rsidRDefault="003D548E">
            <w:pPr>
              <w:pStyle w:val="Compact"/>
              <w:jc w:val="right"/>
            </w:pPr>
            <w:r>
              <w:t>0.184</w:t>
            </w:r>
          </w:p>
        </w:tc>
      </w:tr>
      <w:tr w:rsidR="001F3279" w14:paraId="0DCCBECC" w14:textId="77777777">
        <w:tc>
          <w:tcPr>
            <w:tcW w:w="0" w:type="auto"/>
          </w:tcPr>
          <w:p w14:paraId="234D519C" w14:textId="77777777" w:rsidR="001F3279" w:rsidRDefault="003D548E">
            <w:pPr>
              <w:pStyle w:val="Compact"/>
            </w:pPr>
            <w:r>
              <w:t>Proportion of patients exper</w:t>
            </w:r>
            <w:r>
              <w:t>iencing a DLT at dose 1</w:t>
            </w:r>
          </w:p>
        </w:tc>
        <w:tc>
          <w:tcPr>
            <w:tcW w:w="0" w:type="auto"/>
          </w:tcPr>
          <w:p w14:paraId="6840821F" w14:textId="77777777" w:rsidR="001F3279" w:rsidRDefault="003D548E">
            <w:pPr>
              <w:pStyle w:val="Compact"/>
              <w:jc w:val="right"/>
            </w:pPr>
            <w:r>
              <w:t>0.005</w:t>
            </w:r>
          </w:p>
        </w:tc>
      </w:tr>
      <w:tr w:rsidR="001F3279" w14:paraId="4EDEF885" w14:textId="77777777">
        <w:tc>
          <w:tcPr>
            <w:tcW w:w="0" w:type="auto"/>
          </w:tcPr>
          <w:p w14:paraId="02C0624B" w14:textId="77777777" w:rsidR="001F3279" w:rsidRDefault="003D548E">
            <w:pPr>
              <w:pStyle w:val="Compact"/>
            </w:pPr>
            <w:r>
              <w:t>Proportion of patients experiencing a DLT at dose 2</w:t>
            </w:r>
          </w:p>
        </w:tc>
        <w:tc>
          <w:tcPr>
            <w:tcW w:w="0" w:type="auto"/>
          </w:tcPr>
          <w:p w14:paraId="298783FB" w14:textId="77777777" w:rsidR="001F3279" w:rsidRDefault="003D548E">
            <w:pPr>
              <w:pStyle w:val="Compact"/>
              <w:jc w:val="right"/>
            </w:pPr>
            <w:r>
              <w:t>0.032</w:t>
            </w:r>
          </w:p>
        </w:tc>
      </w:tr>
      <w:tr w:rsidR="001F3279" w14:paraId="065243F6" w14:textId="77777777">
        <w:tc>
          <w:tcPr>
            <w:tcW w:w="0" w:type="auto"/>
          </w:tcPr>
          <w:p w14:paraId="5AF0E9F8" w14:textId="77777777" w:rsidR="001F3279" w:rsidRDefault="003D548E">
            <w:pPr>
              <w:pStyle w:val="Compact"/>
            </w:pPr>
            <w:r>
              <w:t>Proportion of patients experiencing a DLT at dose 3</w:t>
            </w:r>
          </w:p>
        </w:tc>
        <w:tc>
          <w:tcPr>
            <w:tcW w:w="0" w:type="auto"/>
          </w:tcPr>
          <w:p w14:paraId="674CBF42" w14:textId="77777777" w:rsidR="001F3279" w:rsidRDefault="003D548E">
            <w:pPr>
              <w:pStyle w:val="Compact"/>
              <w:jc w:val="right"/>
            </w:pPr>
            <w:r>
              <w:t>0.050</w:t>
            </w:r>
          </w:p>
        </w:tc>
      </w:tr>
      <w:tr w:rsidR="001F3279" w14:paraId="027D16C9" w14:textId="77777777">
        <w:tc>
          <w:tcPr>
            <w:tcW w:w="0" w:type="auto"/>
          </w:tcPr>
          <w:p w14:paraId="1D05E6F2" w14:textId="77777777" w:rsidR="001F3279" w:rsidRDefault="003D548E">
            <w:pPr>
              <w:pStyle w:val="Compact"/>
            </w:pPr>
            <w:r>
              <w:t>Proportion of patients experiencing a DLT at dose 4</w:t>
            </w:r>
          </w:p>
        </w:tc>
        <w:tc>
          <w:tcPr>
            <w:tcW w:w="0" w:type="auto"/>
          </w:tcPr>
          <w:p w14:paraId="06799CB2" w14:textId="77777777" w:rsidR="001F3279" w:rsidRDefault="003D548E">
            <w:pPr>
              <w:pStyle w:val="Compact"/>
              <w:jc w:val="right"/>
            </w:pPr>
            <w:r>
              <w:t>0.052</w:t>
            </w:r>
          </w:p>
        </w:tc>
      </w:tr>
      <w:tr w:rsidR="001F3279" w14:paraId="1A1B2C1A" w14:textId="77777777">
        <w:tc>
          <w:tcPr>
            <w:tcW w:w="0" w:type="auto"/>
          </w:tcPr>
          <w:p w14:paraId="13DFC064" w14:textId="77777777" w:rsidR="001F3279" w:rsidRDefault="003D548E">
            <w:pPr>
              <w:pStyle w:val="Compact"/>
            </w:pPr>
            <w:r>
              <w:t>Proportion of patients experiencing a DLT at dose 5</w:t>
            </w:r>
          </w:p>
        </w:tc>
        <w:tc>
          <w:tcPr>
            <w:tcW w:w="0" w:type="auto"/>
          </w:tcPr>
          <w:p w14:paraId="09E4659F" w14:textId="77777777" w:rsidR="001F3279" w:rsidRDefault="003D548E">
            <w:pPr>
              <w:pStyle w:val="Compact"/>
              <w:jc w:val="right"/>
            </w:pPr>
            <w:r>
              <w:t>0.044</w:t>
            </w:r>
          </w:p>
        </w:tc>
      </w:tr>
      <w:tr w:rsidR="001F3279" w14:paraId="3CA13BF2" w14:textId="77777777">
        <w:tc>
          <w:tcPr>
            <w:tcW w:w="0" w:type="auto"/>
          </w:tcPr>
          <w:p w14:paraId="1F77A2C9" w14:textId="77777777" w:rsidR="001F3279" w:rsidRDefault="003D548E">
            <w:pPr>
              <w:pStyle w:val="Compact"/>
            </w:pPr>
            <w:r>
              <w:t>Mean total sample size</w:t>
            </w:r>
          </w:p>
        </w:tc>
        <w:tc>
          <w:tcPr>
            <w:tcW w:w="0" w:type="auto"/>
          </w:tcPr>
          <w:p w14:paraId="4BACBB7B" w14:textId="77777777" w:rsidR="001F3279" w:rsidRDefault="003D548E">
            <w:pPr>
              <w:pStyle w:val="Compact"/>
              <w:jc w:val="right"/>
            </w:pPr>
            <w:r>
              <w:t>20.000</w:t>
            </w:r>
          </w:p>
        </w:tc>
      </w:tr>
      <w:tr w:rsidR="001F3279" w14:paraId="46BC7D2E" w14:textId="77777777">
        <w:tc>
          <w:tcPr>
            <w:tcW w:w="0" w:type="auto"/>
          </w:tcPr>
          <w:p w14:paraId="108579B9" w14:textId="77777777" w:rsidR="001F3279" w:rsidRDefault="003D548E">
            <w:pPr>
              <w:pStyle w:val="Compact"/>
            </w:pPr>
            <w:r>
              <w:t>Minimmum total sample size</w:t>
            </w:r>
          </w:p>
        </w:tc>
        <w:tc>
          <w:tcPr>
            <w:tcW w:w="0" w:type="auto"/>
          </w:tcPr>
          <w:p w14:paraId="6B9B7AA2" w14:textId="77777777" w:rsidR="001F3279" w:rsidRDefault="003D548E">
            <w:pPr>
              <w:pStyle w:val="Compact"/>
              <w:jc w:val="right"/>
            </w:pPr>
            <w:r>
              <w:t>20.000</w:t>
            </w:r>
          </w:p>
        </w:tc>
      </w:tr>
      <w:tr w:rsidR="001F3279" w14:paraId="015B0757" w14:textId="77777777">
        <w:tc>
          <w:tcPr>
            <w:tcW w:w="0" w:type="auto"/>
          </w:tcPr>
          <w:p w14:paraId="481B2FF1" w14:textId="77777777" w:rsidR="001F3279" w:rsidRDefault="003D548E">
            <w:pPr>
              <w:pStyle w:val="Compact"/>
            </w:pPr>
            <w:r>
              <w:t>Maximum total sample size</w:t>
            </w:r>
          </w:p>
        </w:tc>
        <w:tc>
          <w:tcPr>
            <w:tcW w:w="0" w:type="auto"/>
          </w:tcPr>
          <w:p w14:paraId="560B0F69" w14:textId="77777777" w:rsidR="001F3279" w:rsidRDefault="003D548E">
            <w:pPr>
              <w:pStyle w:val="Compact"/>
              <w:jc w:val="right"/>
            </w:pPr>
            <w:r>
              <w:t>20.000</w:t>
            </w:r>
          </w:p>
        </w:tc>
      </w:tr>
      <w:tr w:rsidR="001F3279" w14:paraId="6B1E6F8F" w14:textId="77777777">
        <w:tc>
          <w:tcPr>
            <w:tcW w:w="0" w:type="auto"/>
          </w:tcPr>
          <w:p w14:paraId="1C354011" w14:textId="77777777" w:rsidR="001F3279" w:rsidRDefault="003D548E">
            <w:pPr>
              <w:pStyle w:val="Compact"/>
            </w:pPr>
            <w:r>
              <w:t>Proportion of patients enrolled at dose 1</w:t>
            </w:r>
          </w:p>
        </w:tc>
        <w:tc>
          <w:tcPr>
            <w:tcW w:w="0" w:type="auto"/>
          </w:tcPr>
          <w:p w14:paraId="41E78D24" w14:textId="77777777" w:rsidR="001F3279" w:rsidRDefault="003D548E">
            <w:pPr>
              <w:pStyle w:val="Compact"/>
              <w:jc w:val="right"/>
            </w:pPr>
            <w:r>
              <w:t>0.116</w:t>
            </w:r>
          </w:p>
        </w:tc>
      </w:tr>
      <w:tr w:rsidR="001F3279" w14:paraId="2F4607A3" w14:textId="77777777">
        <w:tc>
          <w:tcPr>
            <w:tcW w:w="0" w:type="auto"/>
          </w:tcPr>
          <w:p w14:paraId="09AAC26E" w14:textId="77777777" w:rsidR="001F3279" w:rsidRDefault="003D548E">
            <w:pPr>
              <w:pStyle w:val="Compact"/>
            </w:pPr>
            <w:r>
              <w:t>Proportion of patients enrolled at dose 2</w:t>
            </w:r>
          </w:p>
        </w:tc>
        <w:tc>
          <w:tcPr>
            <w:tcW w:w="0" w:type="auto"/>
          </w:tcPr>
          <w:p w14:paraId="76F1A4A3" w14:textId="77777777" w:rsidR="001F3279" w:rsidRDefault="003D548E">
            <w:pPr>
              <w:pStyle w:val="Compact"/>
              <w:jc w:val="right"/>
            </w:pPr>
            <w:r>
              <w:t>0.291</w:t>
            </w:r>
          </w:p>
        </w:tc>
      </w:tr>
      <w:tr w:rsidR="001F3279" w14:paraId="1122AF4E" w14:textId="77777777">
        <w:tc>
          <w:tcPr>
            <w:tcW w:w="0" w:type="auto"/>
          </w:tcPr>
          <w:p w14:paraId="2C9FCCF6" w14:textId="77777777" w:rsidR="001F3279" w:rsidRDefault="003D548E">
            <w:pPr>
              <w:pStyle w:val="Compact"/>
            </w:pPr>
            <w:r>
              <w:t>Proportion of patients enrolled at dose 3</w:t>
            </w:r>
          </w:p>
        </w:tc>
        <w:tc>
          <w:tcPr>
            <w:tcW w:w="0" w:type="auto"/>
          </w:tcPr>
          <w:p w14:paraId="0986BD8E" w14:textId="77777777" w:rsidR="001F3279" w:rsidRDefault="003D548E">
            <w:pPr>
              <w:pStyle w:val="Compact"/>
              <w:jc w:val="right"/>
            </w:pPr>
            <w:r>
              <w:t>0.281</w:t>
            </w:r>
          </w:p>
        </w:tc>
      </w:tr>
      <w:tr w:rsidR="001F3279" w14:paraId="23EDEE68" w14:textId="77777777">
        <w:tc>
          <w:tcPr>
            <w:tcW w:w="0" w:type="auto"/>
          </w:tcPr>
          <w:p w14:paraId="7AABF815" w14:textId="77777777" w:rsidR="001F3279" w:rsidRDefault="003D548E">
            <w:pPr>
              <w:pStyle w:val="Compact"/>
            </w:pPr>
            <w:r>
              <w:t>Proportion of patients enrolled at dose 4</w:t>
            </w:r>
          </w:p>
        </w:tc>
        <w:tc>
          <w:tcPr>
            <w:tcW w:w="0" w:type="auto"/>
          </w:tcPr>
          <w:p w14:paraId="32593909" w14:textId="77777777" w:rsidR="001F3279" w:rsidRDefault="003D548E">
            <w:pPr>
              <w:pStyle w:val="Compact"/>
              <w:jc w:val="right"/>
            </w:pPr>
            <w:r>
              <w:t>0.212</w:t>
            </w:r>
          </w:p>
        </w:tc>
      </w:tr>
      <w:tr w:rsidR="001F3279" w14:paraId="1B46F542" w14:textId="77777777">
        <w:tc>
          <w:tcPr>
            <w:tcW w:w="0" w:type="auto"/>
          </w:tcPr>
          <w:p w14:paraId="79DFC0FA" w14:textId="77777777" w:rsidR="001F3279" w:rsidRDefault="003D548E">
            <w:pPr>
              <w:pStyle w:val="Compact"/>
            </w:pPr>
            <w:r>
              <w:t>Proportion of patients enrolled at dose 5</w:t>
            </w:r>
          </w:p>
        </w:tc>
        <w:tc>
          <w:tcPr>
            <w:tcW w:w="0" w:type="auto"/>
          </w:tcPr>
          <w:p w14:paraId="17FB35AD" w14:textId="77777777" w:rsidR="001F3279" w:rsidRDefault="003D548E">
            <w:pPr>
              <w:pStyle w:val="Compact"/>
              <w:jc w:val="right"/>
            </w:pPr>
            <w:r>
              <w:t>0.098</w:t>
            </w:r>
          </w:p>
        </w:tc>
      </w:tr>
      <w:tr w:rsidR="001F3279" w14:paraId="474CD028" w14:textId="77777777">
        <w:tc>
          <w:tcPr>
            <w:tcW w:w="0" w:type="auto"/>
          </w:tcPr>
          <w:p w14:paraId="0C3B9C6D" w14:textId="77777777" w:rsidR="001F3279" w:rsidRDefault="003D548E">
            <w:pPr>
              <w:pStyle w:val="Compact"/>
            </w:pPr>
            <w:r>
              <w:t>Mean study duration in days</w:t>
            </w:r>
          </w:p>
        </w:tc>
        <w:tc>
          <w:tcPr>
            <w:tcW w:w="0" w:type="auto"/>
          </w:tcPr>
          <w:p w14:paraId="65ECC4F5" w14:textId="77777777" w:rsidR="001F3279" w:rsidRDefault="003D548E">
            <w:pPr>
              <w:pStyle w:val="Compact"/>
              <w:jc w:val="right"/>
            </w:pPr>
            <w:r>
              <w:t>627.207</w:t>
            </w:r>
          </w:p>
        </w:tc>
      </w:tr>
      <w:tr w:rsidR="001F3279" w14:paraId="04812271" w14:textId="77777777">
        <w:tc>
          <w:tcPr>
            <w:tcW w:w="0" w:type="auto"/>
          </w:tcPr>
          <w:p w14:paraId="68DA709C" w14:textId="77777777" w:rsidR="001F3279" w:rsidRDefault="003D548E">
            <w:pPr>
              <w:pStyle w:val="Compact"/>
            </w:pPr>
            <w:r>
              <w:t>Standard deviation of study duration in days</w:t>
            </w:r>
          </w:p>
        </w:tc>
        <w:tc>
          <w:tcPr>
            <w:tcW w:w="0" w:type="auto"/>
          </w:tcPr>
          <w:p w14:paraId="1F1F07F6" w14:textId="77777777" w:rsidR="001F3279" w:rsidRDefault="003D548E">
            <w:pPr>
              <w:pStyle w:val="Compact"/>
              <w:jc w:val="right"/>
            </w:pPr>
            <w:r>
              <w:t>24.594</w:t>
            </w:r>
          </w:p>
        </w:tc>
      </w:tr>
      <w:tr w:rsidR="001F3279" w14:paraId="7FB718A9" w14:textId="77777777">
        <w:tc>
          <w:tcPr>
            <w:tcW w:w="0" w:type="auto"/>
          </w:tcPr>
          <w:p w14:paraId="6912F3C2" w14:textId="77777777" w:rsidR="001F3279" w:rsidRDefault="003D548E">
            <w:pPr>
              <w:pStyle w:val="Compact"/>
            </w:pPr>
            <w:r>
              <w:t>Mean # of cohort B patients enrolled during DTL observation period (TARGET-CRM only)</w:t>
            </w:r>
          </w:p>
        </w:tc>
        <w:tc>
          <w:tcPr>
            <w:tcW w:w="0" w:type="auto"/>
          </w:tcPr>
          <w:p w14:paraId="171E47D9" w14:textId="77777777" w:rsidR="001F3279" w:rsidRDefault="003D548E">
            <w:pPr>
              <w:pStyle w:val="Compact"/>
              <w:jc w:val="right"/>
            </w:pPr>
            <w:r>
              <w:t>0.040</w:t>
            </w:r>
          </w:p>
        </w:tc>
      </w:tr>
      <w:tr w:rsidR="001F3279" w14:paraId="696B2DCD" w14:textId="77777777">
        <w:tc>
          <w:tcPr>
            <w:tcW w:w="0" w:type="auto"/>
          </w:tcPr>
          <w:p w14:paraId="2E39FA84" w14:textId="77777777" w:rsidR="001F3279" w:rsidRDefault="003D548E">
            <w:pPr>
              <w:pStyle w:val="Compact"/>
            </w:pPr>
            <w:r>
              <w:t>Standard deviation of # of cohort B patients enrolled during DLT observation period (TARGET-CRM only)</w:t>
            </w:r>
          </w:p>
        </w:tc>
        <w:tc>
          <w:tcPr>
            <w:tcW w:w="0" w:type="auto"/>
          </w:tcPr>
          <w:p w14:paraId="014C5BD2" w14:textId="77777777" w:rsidR="001F3279" w:rsidRDefault="003D548E">
            <w:pPr>
              <w:pStyle w:val="Compact"/>
              <w:jc w:val="right"/>
            </w:pPr>
            <w:r>
              <w:t>0.197</w:t>
            </w:r>
          </w:p>
        </w:tc>
      </w:tr>
      <w:bookmarkEnd w:id="4"/>
    </w:tbl>
    <w:p w14:paraId="4FC8F940" w14:textId="77777777" w:rsidR="003D548E" w:rsidRDefault="003D548E"/>
    <w:sectPr w:rsidR="003D54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0DB5F" w14:textId="77777777" w:rsidR="003D548E" w:rsidRDefault="003D548E">
      <w:pPr>
        <w:spacing w:after="0"/>
      </w:pPr>
      <w:r>
        <w:separator/>
      </w:r>
    </w:p>
  </w:endnote>
  <w:endnote w:type="continuationSeparator" w:id="0">
    <w:p w14:paraId="158127A6" w14:textId="77777777" w:rsidR="003D548E" w:rsidRDefault="003D54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horndale Duospace WT SC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??auTO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CD6F" w14:textId="77777777" w:rsidR="003D548E" w:rsidRDefault="003D548E">
      <w:r>
        <w:separator/>
      </w:r>
    </w:p>
  </w:footnote>
  <w:footnote w:type="continuationSeparator" w:id="0">
    <w:p w14:paraId="169C9303" w14:textId="77777777" w:rsidR="003D548E" w:rsidRDefault="003D5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6E6DC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nt">
    <w15:presenceInfo w15:providerId="Windows Live" w15:userId="d1774edc101d1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F3279"/>
    <w:rsid w:val="003D548E"/>
    <w:rsid w:val="004E29B3"/>
    <w:rsid w:val="00590D07"/>
    <w:rsid w:val="00783CB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CAD6"/>
  <w15:docId w15:val="{51C8C6A5-98EC-4253-8DAC-449F615D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bengarski.shinyapps.io/DEDU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DEDUCE Simulated Operating Characteristics of Phase 1 Dose Escalation Designs</dc:title>
  <dc:creator/>
  <cp:keywords/>
  <cp:lastModifiedBy>Clement</cp:lastModifiedBy>
  <cp:revision>2</cp:revision>
  <dcterms:created xsi:type="dcterms:W3CDTF">2021-05-20T16:20:00Z</dcterms:created>
  <dcterms:modified xsi:type="dcterms:W3CDTF">2021-05-20T16:24:00Z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