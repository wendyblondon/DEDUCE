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5E5520" w:rsidP="008B2E1F" w:rsidRDefault="008B2E1F" w14:paraId="3655594F" w14:textId="77777777">
      <w:pPr>
        <w:pStyle w:val="Heading1"/>
      </w:pPr>
      <w:r>
        <w:t>DELPHI app: technical specifications</w:t>
      </w:r>
    </w:p>
    <w:p w:rsidRPr="00246705" w:rsidR="00246705" w:rsidP="00246705" w:rsidRDefault="00246705" w14:paraId="035008C4" w14:textId="77777777"/>
    <w:p w:rsidR="008B2E1F" w:rsidP="008B2E1F" w:rsidRDefault="008B2E1F" w14:paraId="306CEB3F" w14:textId="77777777">
      <w:pPr>
        <w:pStyle w:val="Heading2"/>
      </w:pPr>
      <w:r w:rsidR="008B2E1F">
        <w:rPr/>
        <w:t xml:space="preserve">Objective: </w:t>
      </w:r>
    </w:p>
    <w:p w:rsidR="008B2E1F" w:rsidP="5611F54C" w:rsidRDefault="008B2E1F" w14:paraId="01A0B706" w14:textId="7FC065C8">
      <w:pPr>
        <w:pStyle w:val="NoSpacing"/>
        <w:spacing w:after="0" w:line="240" w:lineRule="auto"/>
        <w:jc w:val="both"/>
        <w:rPr>
          <w:rFonts w:ascii="Arial" w:hAnsi="Arial" w:eastAsia="Arial" w:cs="Arial"/>
          <w:b w:val="0"/>
          <w:bCs w:val="0"/>
          <w:i w:val="0"/>
          <w:iCs w:val="0"/>
          <w:noProof w:val="0"/>
          <w:color w:val="000000" w:themeColor="text1" w:themeTint="FF" w:themeShade="FF"/>
          <w:sz w:val="22"/>
          <w:szCs w:val="22"/>
          <w:lang w:val="en-US"/>
        </w:rPr>
      </w:pPr>
      <w:r w:rsidRPr="5611F54C" w:rsidR="74C7FABD">
        <w:rPr>
          <w:rFonts w:ascii="Arial" w:hAnsi="Arial" w:eastAsia="Arial" w:cs="Arial"/>
          <w:b w:val="0"/>
          <w:bCs w:val="0"/>
          <w:i w:val="0"/>
          <w:iCs w:val="0"/>
          <w:noProof w:val="0"/>
          <w:color w:val="000000" w:themeColor="text1" w:themeTint="FF" w:themeShade="FF"/>
          <w:sz w:val="22"/>
          <w:szCs w:val="22"/>
          <w:lang w:val="en-US"/>
        </w:rPr>
        <w:t>To develop the DELPHI (DEsign and simuLate PHase I) simulation platform and DELPHI online app for the design and conduct phase 1 trials with rule-based and adaptive designs.</w:t>
      </w:r>
    </w:p>
    <w:p w:rsidR="5611F54C" w:rsidP="5611F54C" w:rsidRDefault="5611F54C" w14:paraId="2EFF74B8" w14:textId="105D2D1F">
      <w:pPr>
        <w:pStyle w:val="NoSpacing"/>
        <w:spacing w:after="0" w:line="240" w:lineRule="auto"/>
        <w:jc w:val="both"/>
        <w:rPr>
          <w:rFonts w:ascii="Arial" w:hAnsi="Arial" w:eastAsia="Arial" w:cs="Arial"/>
          <w:b w:val="0"/>
          <w:bCs w:val="0"/>
          <w:i w:val="0"/>
          <w:iCs w:val="0"/>
          <w:noProof w:val="0"/>
          <w:color w:val="000000" w:themeColor="text1" w:themeTint="FF" w:themeShade="FF"/>
          <w:sz w:val="22"/>
          <w:szCs w:val="22"/>
          <w:lang w:val="en-US"/>
        </w:rPr>
      </w:pPr>
    </w:p>
    <w:p w:rsidR="00246705" w:rsidP="00246705" w:rsidRDefault="00246705" w14:paraId="0D99FF87" w14:textId="77777777">
      <w:pPr>
        <w:pStyle w:val="Heading2"/>
      </w:pPr>
      <w:r>
        <w:t>Overview:</w:t>
      </w:r>
    </w:p>
    <w:p w:rsidR="00246705" w:rsidP="008B2E1F" w:rsidRDefault="00246705" w14:paraId="67ECA72C" w14:textId="77777777">
      <w:pPr>
        <w:rPr>
          <w:rFonts w:ascii="Arial" w:hAnsi="Arial" w:cs="Arial"/>
          <w:szCs w:val="20"/>
        </w:rPr>
      </w:pPr>
      <w:r w:rsidRPr="00E32640">
        <w:rPr>
          <w:rFonts w:ascii="Arial" w:hAnsi="Arial" w:cs="Arial"/>
          <w:szCs w:val="20"/>
        </w:rPr>
        <w:t xml:space="preserve">DELPHI consists of two phases: DESIGN, and TRIAL CONDUCT. In the DESIGN phase, a user can evaluate and compare the operating characteristics for potential phase 1 designs through trial simulations, </w:t>
      </w:r>
      <w:r>
        <w:rPr>
          <w:rFonts w:ascii="Arial" w:hAnsi="Arial" w:cs="Arial"/>
          <w:szCs w:val="20"/>
        </w:rPr>
        <w:t>and s</w:t>
      </w:r>
      <w:r w:rsidRPr="00E32640">
        <w:rPr>
          <w:rFonts w:ascii="Arial" w:hAnsi="Arial" w:cs="Arial"/>
          <w:szCs w:val="20"/>
        </w:rPr>
        <w:t>elect the optimal design for the disease/biology/patient needs of the trial. After implementing a particular adaptive design, in the TRIAL</w:t>
      </w:r>
      <w:r>
        <w:rPr>
          <w:rFonts w:ascii="Arial" w:hAnsi="Arial" w:cs="Arial"/>
          <w:szCs w:val="20"/>
        </w:rPr>
        <w:t xml:space="preserve"> CONDUCT phase, the user can implement</w:t>
      </w:r>
      <w:r w:rsidRPr="00E32640">
        <w:rPr>
          <w:rFonts w:ascii="Arial" w:hAnsi="Arial" w:cs="Arial"/>
          <w:szCs w:val="20"/>
        </w:rPr>
        <w:t xml:space="preserve"> the adaptive trial by calculating the recommended dose for the next patient. DELPHI will feature modular programming with standardized input and output parameters across designs, so that new designs can be rapidly added to the modular framework by our lab or external investigators. </w:t>
      </w:r>
    </w:p>
    <w:p w:rsidR="00246705" w:rsidP="008B2E1F" w:rsidRDefault="00246705" w14:paraId="7CD6331C" w14:textId="77777777">
      <w:pPr>
        <w:rPr>
          <w:rFonts w:ascii="Arial" w:hAnsi="Arial" w:cs="Arial"/>
          <w:szCs w:val="20"/>
        </w:rPr>
      </w:pPr>
      <w:r>
        <w:rPr>
          <w:rFonts w:ascii="Arial" w:hAnsi="Arial" w:cs="Arial"/>
          <w:szCs w:val="20"/>
        </w:rPr>
        <w:t>For the pilot DELPHI online app, we will focus on implementing two designs using R Shiny: (1) TARGET-CRM; and (3) 3+3.</w:t>
      </w:r>
      <w:r w:rsidR="002C109B">
        <w:rPr>
          <w:rFonts w:ascii="Arial" w:hAnsi="Arial" w:cs="Arial"/>
          <w:szCs w:val="20"/>
        </w:rPr>
        <w:t xml:space="preserve"> The framework needs to be scalable to include additional designs.</w:t>
      </w:r>
    </w:p>
    <w:p w:rsidR="00246705" w:rsidP="00246705" w:rsidRDefault="00246705" w14:paraId="4073C5E3" w14:textId="77777777">
      <w:pPr>
        <w:pStyle w:val="Heading2"/>
      </w:pPr>
      <w:r>
        <w:t>Methods</w:t>
      </w:r>
    </w:p>
    <w:p w:rsidR="00246705" w:rsidP="00246705" w:rsidRDefault="00246705" w14:paraId="347B741A" w14:textId="77777777">
      <w:pPr>
        <w:pStyle w:val="Heading3"/>
      </w:pPr>
      <w:r>
        <w:t>TARGET-CRM specifications</w:t>
      </w:r>
    </w:p>
    <w:p w:rsidR="00246705" w:rsidP="00246705" w:rsidRDefault="00246705" w14:paraId="7F21CCBA" w14:textId="77777777">
      <w:r>
        <w:t xml:space="preserve">The TARGET-CRM modifies the </w:t>
      </w:r>
      <w:r w:rsidRPr="00246705">
        <w:rPr>
          <w:i/>
        </w:rPr>
        <w:t>dfcrm</w:t>
      </w:r>
      <w:r>
        <w:t xml:space="preserve"> package to conduct the trial simulations. The function call is</w:t>
      </w:r>
      <w:r w:rsidR="008174BB">
        <w:t xml:space="preserve"> presented below. </w:t>
      </w:r>
    </w:p>
    <w:p w:rsidRPr="00246705" w:rsidR="00246705" w:rsidP="00246705" w:rsidRDefault="00246705" w14:paraId="4EB8001E" w14:textId="77777777">
      <w:pPr>
        <w:pBdr>
          <w:top w:val="single" w:color="auto" w:sz="4" w:space="1"/>
          <w:left w:val="single" w:color="auto" w:sz="4" w:space="4"/>
          <w:bottom w:val="single" w:color="auto" w:sz="4" w:space="1"/>
          <w:right w:val="single" w:color="auto" w:sz="4" w:space="4"/>
        </w:pBdr>
      </w:pPr>
      <w:r w:rsidRPr="00246705">
        <w:t>target.crm &lt;- function(prior, target.tox, number.trials, true.tox, arri</w:t>
      </w:r>
      <w:r>
        <w:t xml:space="preserve">val.rate, prop.B, target.crm, </w:t>
      </w:r>
      <w:r w:rsidRPr="00246705">
        <w:t xml:space="preserve">min.cohortB=0, cycle.length, cohort.size, </w:t>
      </w:r>
      <w:r w:rsidR="00E60AC6">
        <w:t>max.N</w:t>
      </w:r>
      <w:r>
        <w:t xml:space="preserve">, start.level) </w:t>
      </w:r>
    </w:p>
    <w:p w:rsidR="00B70C53" w:rsidP="00B70C53" w:rsidRDefault="00B70C53" w14:paraId="03E9652E" w14:textId="77777777">
      <w:pPr>
        <w:pStyle w:val="Heading3"/>
      </w:pPr>
      <w:r>
        <w:t>3+3 specifications</w:t>
      </w:r>
    </w:p>
    <w:p w:rsidR="00B70C53" w:rsidP="00B70C53" w:rsidRDefault="00B70C53" w14:paraId="2BDB46DE" w14:textId="77777777">
      <w:r>
        <w:t>The function call for the 3+3 design is</w:t>
      </w:r>
      <w:r w:rsidR="00E41A06">
        <w:t xml:space="preserve"> presented below.</w:t>
      </w:r>
    </w:p>
    <w:p w:rsidRPr="00246705" w:rsidR="00B70C53" w:rsidP="00B70C53" w:rsidRDefault="00B70C53" w14:paraId="163A6C1F" w14:textId="03BC9753">
      <w:pPr>
        <w:pBdr>
          <w:top w:val="single" w:color="auto" w:sz="4" w:space="1"/>
          <w:left w:val="single" w:color="auto" w:sz="4" w:space="4"/>
          <w:bottom w:val="single" w:color="auto" w:sz="4" w:space="1"/>
          <w:right w:val="single" w:color="auto" w:sz="4" w:space="4"/>
        </w:pBdr>
      </w:pPr>
      <w:r>
        <w:t>three.plus.three</w:t>
      </w:r>
      <w:r w:rsidRPr="00246705">
        <w:t xml:space="preserve"> &lt;- function(</w:t>
      </w:r>
      <w:del w:author="Ma, Clement" w:date="2020-11-03T08:58:00Z" w:id="0">
        <w:r w:rsidRPr="00246705" w:rsidDel="00CE11BA">
          <w:delText xml:space="preserve">prior, </w:delText>
        </w:r>
      </w:del>
      <w:r w:rsidRPr="00246705">
        <w:t>target.tox, number.trials, true.tox, arri</w:t>
      </w:r>
      <w:r>
        <w:t xml:space="preserve">val.rate, prop.B, </w:t>
      </w:r>
      <w:r w:rsidRPr="00246705">
        <w:t xml:space="preserve">cycle.length, </w:t>
      </w:r>
      <w:r>
        <w:t xml:space="preserve">start.level) </w:t>
      </w:r>
    </w:p>
    <w:p w:rsidR="00E41A06" w:rsidP="00E41A06" w:rsidRDefault="0067778B" w14:paraId="5A52A0F3" w14:textId="77777777">
      <w:r>
        <w:t xml:space="preserve">The detailed description of the input parameters is presented in Table 1. </w:t>
      </w:r>
      <w:r w:rsidR="00E41A06">
        <w:t>A detailed description of the function output is presented in Table 2. Some input parameters and output parameters only pertain to the TARGET-CRM design.</w:t>
      </w:r>
    </w:p>
    <w:p w:rsidRPr="0095684A" w:rsidR="0095684A" w:rsidP="0095684A" w:rsidRDefault="0095684A" w14:paraId="2EF57341" w14:textId="77777777">
      <w:pPr>
        <w:pStyle w:val="Caption"/>
        <w:keepNext/>
        <w:rPr>
          <w:sz w:val="22"/>
        </w:rPr>
      </w:pPr>
      <w:r w:rsidRPr="0095684A">
        <w:rPr>
          <w:sz w:val="22"/>
        </w:rPr>
        <w:t xml:space="preserve">Table </w:t>
      </w:r>
      <w:r w:rsidRPr="0095684A">
        <w:rPr>
          <w:sz w:val="22"/>
        </w:rPr>
        <w:fldChar w:fldCharType="begin"/>
      </w:r>
      <w:r w:rsidRPr="0095684A">
        <w:rPr>
          <w:sz w:val="22"/>
        </w:rPr>
        <w:instrText xml:space="preserve"> SEQ Table \* ARABIC </w:instrText>
      </w:r>
      <w:r w:rsidRPr="0095684A">
        <w:rPr>
          <w:sz w:val="22"/>
        </w:rPr>
        <w:fldChar w:fldCharType="separate"/>
      </w:r>
      <w:r w:rsidR="00A71120">
        <w:rPr>
          <w:noProof/>
          <w:sz w:val="22"/>
        </w:rPr>
        <w:t>1</w:t>
      </w:r>
      <w:r w:rsidRPr="0095684A">
        <w:rPr>
          <w:sz w:val="22"/>
        </w:rPr>
        <w:fldChar w:fldCharType="end"/>
      </w:r>
      <w:r w:rsidRPr="0095684A">
        <w:rPr>
          <w:sz w:val="22"/>
        </w:rPr>
        <w:t xml:space="preserve">: Input parameters for TARGET-CRM </w:t>
      </w:r>
      <w:r w:rsidR="00B70C53">
        <w:rPr>
          <w:sz w:val="22"/>
        </w:rPr>
        <w:t xml:space="preserve">and 3+3 </w:t>
      </w:r>
      <w:r w:rsidRPr="0095684A">
        <w:rPr>
          <w:sz w:val="22"/>
        </w:rPr>
        <w:t>function</w:t>
      </w:r>
      <w:r w:rsidR="00B70C53">
        <w:rPr>
          <w:sz w:val="22"/>
        </w:rPr>
        <w:t>s</w:t>
      </w:r>
    </w:p>
    <w:tbl>
      <w:tblPr>
        <w:tblStyle w:val="TableGrid"/>
        <w:tblW w:w="0" w:type="auto"/>
        <w:tblLook w:val="04A0" w:firstRow="1" w:lastRow="0" w:firstColumn="1" w:lastColumn="0" w:noHBand="0" w:noVBand="1"/>
      </w:tblPr>
      <w:tblGrid>
        <w:gridCol w:w="1795"/>
        <w:gridCol w:w="3060"/>
        <w:gridCol w:w="4495"/>
      </w:tblGrid>
      <w:tr w:rsidR="00246705" w:rsidTr="66DEFE6B" w14:paraId="4F9D0DBA" w14:textId="77777777">
        <w:tc>
          <w:tcPr>
            <w:tcW w:w="1795" w:type="dxa"/>
            <w:tcMar/>
          </w:tcPr>
          <w:p w:rsidRPr="0095684A" w:rsidR="00246705" w:rsidP="00246705" w:rsidRDefault="00246705" w14:paraId="19534A73" w14:textId="77777777">
            <w:pPr>
              <w:rPr>
                <w:b/>
              </w:rPr>
            </w:pPr>
            <w:r w:rsidRPr="0095684A">
              <w:rPr>
                <w:b/>
              </w:rPr>
              <w:t>Parameter</w:t>
            </w:r>
          </w:p>
        </w:tc>
        <w:tc>
          <w:tcPr>
            <w:tcW w:w="3060" w:type="dxa"/>
            <w:tcMar/>
          </w:tcPr>
          <w:p w:rsidRPr="0095684A" w:rsidR="00246705" w:rsidP="00246705" w:rsidRDefault="00246705" w14:paraId="2B5BDC58" w14:textId="77777777">
            <w:pPr>
              <w:rPr>
                <w:b/>
              </w:rPr>
            </w:pPr>
            <w:r w:rsidRPr="0095684A">
              <w:rPr>
                <w:b/>
              </w:rPr>
              <w:t>Description</w:t>
            </w:r>
          </w:p>
        </w:tc>
        <w:tc>
          <w:tcPr>
            <w:tcW w:w="4495" w:type="dxa"/>
            <w:tcMar/>
          </w:tcPr>
          <w:p w:rsidRPr="0095684A" w:rsidR="00246705" w:rsidP="00246705" w:rsidRDefault="0095684A" w14:paraId="7E20E924" w14:textId="77777777">
            <w:pPr>
              <w:rPr>
                <w:b/>
              </w:rPr>
            </w:pPr>
            <w:r>
              <w:rPr>
                <w:b/>
              </w:rPr>
              <w:t>Example</w:t>
            </w:r>
          </w:p>
        </w:tc>
      </w:tr>
      <w:tr w:rsidR="007F3086" w:rsidTr="66DEFE6B" w14:paraId="2D1AAE3F" w14:textId="77777777">
        <w:tc>
          <w:tcPr>
            <w:tcW w:w="9350" w:type="dxa"/>
            <w:gridSpan w:val="3"/>
            <w:shd w:val="clear" w:color="auto" w:fill="808080" w:themeFill="background1" w:themeFillShade="80"/>
            <w:tcMar/>
          </w:tcPr>
          <w:p w:rsidR="007F3086" w:rsidP="007F3086" w:rsidRDefault="007F3086" w14:paraId="572477F4" w14:textId="77777777">
            <w:pPr>
              <w:jc w:val="center"/>
              <w:rPr>
                <w:b/>
              </w:rPr>
            </w:pPr>
            <w:r w:rsidRPr="007F3086">
              <w:rPr>
                <w:b/>
                <w:color w:val="FFFFFF" w:themeColor="background1"/>
              </w:rPr>
              <w:t>GENERAL INPUT PARAMETERS</w:t>
            </w:r>
          </w:p>
        </w:tc>
      </w:tr>
      <w:tr w:rsidR="00246705" w:rsidDel="00CE11BA" w:rsidTr="66DEFE6B" w14:paraId="121C6C3D" w14:textId="2CADA3EB">
        <w:trPr>
          <w:del w:author="Ma, Clement" w:date="2020-11-03T08:58:00Z" w:id="955362227"/>
        </w:trPr>
        <w:tc>
          <w:tcPr>
            <w:tcW w:w="1795" w:type="dxa"/>
            <w:tcMar/>
          </w:tcPr>
          <w:p w:rsidR="00246705" w:rsidDel="00CE11BA" w:rsidP="00246705" w:rsidRDefault="0095684A" w14:paraId="739B8239" w14:textId="5884AFE1">
            <w:pPr>
              <w:rPr>
                <w:del w:author="Ma, Clement" w:date="2020-11-03T08:58:00Z" w:id="2"/>
              </w:rPr>
            </w:pPr>
            <w:del w:author="Ma, Clement" w:date="2020-11-03T08:58:00Z" w:id="3">
              <w:r w:rsidDel="00CE11BA">
                <w:delText>prior</w:delText>
              </w:r>
            </w:del>
          </w:p>
        </w:tc>
        <w:tc>
          <w:tcPr>
            <w:tcW w:w="3060" w:type="dxa"/>
            <w:tcMar/>
          </w:tcPr>
          <w:p w:rsidR="00246705" w:rsidDel="00CE11BA" w:rsidP="00246705" w:rsidRDefault="0095684A" w14:paraId="2FDFAEA8" w14:textId="755C240D">
            <w:pPr>
              <w:rPr>
                <w:del w:author="Ma, Clement" w:date="2020-11-03T08:58:00Z" w:id="4"/>
              </w:rPr>
            </w:pPr>
            <w:del w:author="Ma, Clement" w:date="2020-11-03T08:58:00Z" w:id="5">
              <w:r w:rsidDel="00CE11BA">
                <w:delText>Vector of prior toxicity probabilities for each dose level evaluated in the trial.</w:delText>
              </w:r>
            </w:del>
          </w:p>
        </w:tc>
        <w:tc>
          <w:tcPr>
            <w:tcW w:w="4495" w:type="dxa"/>
            <w:tcMar/>
          </w:tcPr>
          <w:p w:rsidR="00763A2B" w:rsidDel="00CE11BA" w:rsidP="00246705" w:rsidRDefault="0095684A" w14:paraId="333C36E1" w14:textId="60B84C25">
            <w:pPr>
              <w:rPr>
                <w:del w:author="Ma, Clement" w:date="2020-11-03T08:58:00Z" w:id="6"/>
              </w:rPr>
            </w:pPr>
            <w:del w:author="Ma, Clement" w:date="2020-11-03T08:58:00Z" w:id="7">
              <w:r w:rsidDel="00CE11BA">
                <w:delText xml:space="preserve">Toxicity probabilities must increase monotonically with each subsequent dose level. </w:delText>
              </w:r>
              <w:r w:rsidDel="00CE11BA" w:rsidR="00763A2B">
                <w:delText>Probabilities range from 0 to 1.</w:delText>
              </w:r>
            </w:del>
          </w:p>
          <w:p w:rsidR="0095684A" w:rsidDel="00CE11BA" w:rsidP="00246705" w:rsidRDefault="0095684A" w14:paraId="28121308" w14:textId="194E0421">
            <w:pPr>
              <w:rPr>
                <w:del w:author="Ma, Clement" w:date="2020-11-03T08:58:00Z" w:id="8"/>
              </w:rPr>
            </w:pPr>
          </w:p>
          <w:p w:rsidR="0095684A" w:rsidDel="00CE11BA" w:rsidP="00246705" w:rsidRDefault="0095684A" w14:paraId="5870E3B6" w14:textId="34674A80">
            <w:pPr>
              <w:rPr>
                <w:del w:author="Ma, Clement" w:date="2020-11-03T08:58:00Z" w:id="9"/>
              </w:rPr>
            </w:pPr>
            <w:del w:author="Ma, Clement" w:date="2020-11-03T08:58:00Z" w:id="10">
              <w:r w:rsidDel="00CE11BA">
                <w:lastRenderedPageBreak/>
                <w:delText xml:space="preserve">Example of a trial with </w:delText>
              </w:r>
              <w:r w:rsidDel="00CE11BA" w:rsidR="00DE32D5">
                <w:delText xml:space="preserve">4 </w:delText>
              </w:r>
              <w:r w:rsidDel="00CE11BA">
                <w:delText>dose levels:</w:delText>
              </w:r>
            </w:del>
          </w:p>
          <w:p w:rsidR="0095684A" w:rsidDel="00CE11BA" w:rsidP="00246705" w:rsidRDefault="00763A2B" w14:paraId="7DDC93BB" w14:textId="6ADFF457">
            <w:pPr>
              <w:rPr>
                <w:del w:author="Ma, Clement" w:date="2020-11-03T08:58:00Z" w:id="11"/>
              </w:rPr>
            </w:pPr>
            <w:del w:author="Ma, Clement" w:date="2020-11-03T08:58:00Z" w:id="12">
              <w:r w:rsidDel="00CE11BA">
                <w:delText>prior=</w:delText>
              </w:r>
              <w:r w:rsidRPr="0095684A" w:rsidDel="00CE11BA" w:rsidR="0095684A">
                <w:delText>c(0.05,0.1,0.2,0.3)</w:delText>
              </w:r>
            </w:del>
          </w:p>
        </w:tc>
      </w:tr>
      <w:tr w:rsidR="00246705" w:rsidTr="66DEFE6B" w14:paraId="1228CB9C" w14:textId="77777777">
        <w:tc>
          <w:tcPr>
            <w:tcW w:w="1795" w:type="dxa"/>
            <w:tcMar/>
          </w:tcPr>
          <w:p w:rsidR="00246705" w:rsidP="00246705" w:rsidRDefault="0095684A" w14:paraId="67712B03" w14:textId="77777777">
            <w:r>
              <w:lastRenderedPageBreak/>
              <w:t>target.tox</w:t>
            </w:r>
          </w:p>
        </w:tc>
        <w:tc>
          <w:tcPr>
            <w:tcW w:w="3060" w:type="dxa"/>
            <w:tcMar/>
          </w:tcPr>
          <w:p w:rsidR="00246705" w:rsidP="00246705" w:rsidRDefault="0095684A" w14:paraId="7B8BFD89" w14:textId="77777777">
            <w:r>
              <w:t>Target toxicity probability of study agent</w:t>
            </w:r>
          </w:p>
        </w:tc>
        <w:tc>
          <w:tcPr>
            <w:tcW w:w="4495" w:type="dxa"/>
            <w:tcMar/>
          </w:tcPr>
          <w:p w:rsidR="00763A2B" w:rsidP="00246705" w:rsidRDefault="00763A2B" w14:paraId="448A5CBE" w14:textId="77777777">
            <w:r>
              <w:t>Probabilities range from 0 to 1.</w:t>
            </w:r>
          </w:p>
          <w:p w:rsidR="00763A2B" w:rsidP="00246705" w:rsidRDefault="00763A2B" w14:paraId="0B14B520" w14:textId="77777777"/>
          <w:p w:rsidR="00246705" w:rsidP="00246705" w:rsidRDefault="00763A2B" w14:paraId="347546C5" w14:textId="77777777">
            <w:r>
              <w:t>target.tox=</w:t>
            </w:r>
            <w:r w:rsidR="0095684A">
              <w:t>0.2</w:t>
            </w:r>
          </w:p>
        </w:tc>
      </w:tr>
      <w:tr w:rsidR="00246705" w:rsidTr="66DEFE6B" w14:paraId="25CC7391" w14:textId="77777777">
        <w:tc>
          <w:tcPr>
            <w:tcW w:w="1795" w:type="dxa"/>
            <w:tcMar/>
          </w:tcPr>
          <w:p w:rsidR="00246705" w:rsidP="00246705" w:rsidRDefault="0095684A" w14:paraId="4217E38F" w14:textId="77777777">
            <w:r>
              <w:t>number.trials</w:t>
            </w:r>
          </w:p>
        </w:tc>
        <w:tc>
          <w:tcPr>
            <w:tcW w:w="3060" w:type="dxa"/>
            <w:tcMar/>
          </w:tcPr>
          <w:p w:rsidR="00246705" w:rsidP="00246705" w:rsidRDefault="0095684A" w14:paraId="2981AE28" w14:textId="77777777">
            <w:r w:rsidR="0095684A">
              <w:rPr/>
              <w:t xml:space="preserve">Number of mock trials to </w:t>
            </w:r>
            <w:r w:rsidR="0095684A">
              <w:rPr/>
              <w:t>simulate</w:t>
            </w:r>
          </w:p>
        </w:tc>
        <w:tc>
          <w:tcPr>
            <w:tcW w:w="4495" w:type="dxa"/>
            <w:tcMar/>
          </w:tcPr>
          <w:p w:rsidR="00763A2B" w:rsidP="00246705" w:rsidRDefault="00763A2B" w14:paraId="6F02F9C3" w14:textId="77777777">
            <w:r>
              <w:t>Number of trials &gt;= 1</w:t>
            </w:r>
          </w:p>
          <w:p w:rsidR="00763A2B" w:rsidP="00246705" w:rsidRDefault="00763A2B" w14:paraId="6034A7BF" w14:textId="77777777"/>
          <w:p w:rsidR="00246705" w:rsidP="00246705" w:rsidRDefault="00763A2B" w14:paraId="5F14389B" w14:textId="77777777">
            <w:r>
              <w:t>number.trials=</w:t>
            </w:r>
            <w:r w:rsidR="0095684A">
              <w:t>1000</w:t>
            </w:r>
          </w:p>
        </w:tc>
      </w:tr>
      <w:tr w:rsidR="00246705" w:rsidTr="66DEFE6B" w14:paraId="16173427" w14:textId="77777777">
        <w:tc>
          <w:tcPr>
            <w:tcW w:w="1795" w:type="dxa"/>
            <w:tcMar/>
          </w:tcPr>
          <w:p w:rsidR="00246705" w:rsidP="00246705" w:rsidRDefault="0095684A" w14:paraId="2F7A52AD" w14:textId="77777777">
            <w:r>
              <w:t>true.tox</w:t>
            </w:r>
          </w:p>
        </w:tc>
        <w:tc>
          <w:tcPr>
            <w:tcW w:w="3060" w:type="dxa"/>
            <w:tcMar/>
          </w:tcPr>
          <w:p w:rsidR="00246705" w:rsidP="00246705" w:rsidRDefault="00763A2B" w14:paraId="02C277E4" w14:textId="77777777">
            <w:r>
              <w:t>Vector of true toxicity probabilities for each dose level evaluated in the trial</w:t>
            </w:r>
          </w:p>
        </w:tc>
        <w:tc>
          <w:tcPr>
            <w:tcW w:w="4495" w:type="dxa"/>
            <w:tcMar/>
          </w:tcPr>
          <w:p w:rsidR="00763A2B" w:rsidP="00763A2B" w:rsidRDefault="00763A2B" w14:paraId="797E0C6A" w14:textId="77777777">
            <w:r>
              <w:t>Toxicity probabilities must increase monotonically with each subsequent dose level. Probabilities range from 0 to 1.</w:t>
            </w:r>
          </w:p>
          <w:p w:rsidR="00763A2B" w:rsidP="00763A2B" w:rsidRDefault="00763A2B" w14:paraId="73AF2D40" w14:textId="77777777"/>
          <w:p w:rsidR="00246705" w:rsidP="00763A2B" w:rsidRDefault="00763A2B" w14:paraId="2267F301" w14:textId="77777777">
            <w:r>
              <w:t xml:space="preserve">Example of a trial with </w:t>
            </w:r>
            <w:r w:rsidR="00DE32D5">
              <w:t>4</w:t>
            </w:r>
            <w:r>
              <w:t xml:space="preserve"> dose levels:</w:t>
            </w:r>
          </w:p>
          <w:p w:rsidR="00763A2B" w:rsidP="00763A2B" w:rsidRDefault="00763A2B" w14:paraId="08E21F7E" w14:textId="77777777">
            <w:r>
              <w:t>true.tox=</w:t>
            </w:r>
            <w:r w:rsidRPr="00763A2B">
              <w:t>c(0.05,0.12,</w:t>
            </w:r>
            <w:r w:rsidRPr="00400C24">
              <w:rPr>
                <w:b/>
                <w:color w:val="FF0000"/>
              </w:rPr>
              <w:t>0.20</w:t>
            </w:r>
            <w:r w:rsidRPr="00763A2B">
              <w:t>,0.30)</w:t>
            </w:r>
          </w:p>
          <w:p w:rsidR="00400C24" w:rsidP="00763A2B" w:rsidRDefault="00400C24" w14:paraId="65DEEC1A" w14:textId="77777777"/>
          <w:p w:rsidR="00400C24" w:rsidP="00763A2B" w:rsidRDefault="00400C24" w14:paraId="34149EA7" w14:textId="77777777">
            <w:r>
              <w:t>Here, the TRUE MTD is dose level 3 because its true toxicity probability is closest to the target toxicity probability (target.tox) of 20%.</w:t>
            </w:r>
          </w:p>
        </w:tc>
      </w:tr>
      <w:tr w:rsidR="007F3086" w:rsidTr="66DEFE6B" w14:paraId="1AA19233" w14:textId="77777777">
        <w:tc>
          <w:tcPr>
            <w:tcW w:w="1795" w:type="dxa"/>
            <w:tcMar/>
          </w:tcPr>
          <w:p w:rsidR="007F3086" w:rsidP="007F3086" w:rsidRDefault="007F3086" w14:paraId="13387A96" w14:textId="77777777">
            <w:r>
              <w:t>start.level</w:t>
            </w:r>
          </w:p>
        </w:tc>
        <w:tc>
          <w:tcPr>
            <w:tcW w:w="3060" w:type="dxa"/>
            <w:tcMar/>
          </w:tcPr>
          <w:p w:rsidR="007F3086" w:rsidP="007F3086" w:rsidRDefault="007F3086" w14:paraId="78C38BBB" w14:textId="77777777">
            <w:r>
              <w:t>Starting dose level</w:t>
            </w:r>
          </w:p>
        </w:tc>
        <w:tc>
          <w:tcPr>
            <w:tcW w:w="4495" w:type="dxa"/>
            <w:tcMar/>
          </w:tcPr>
          <w:p w:rsidR="007F3086" w:rsidP="007F3086" w:rsidRDefault="007F3086" w14:paraId="00D46A77" w14:textId="77777777">
            <w:r>
              <w:t>Starting dose level must be an integer ranging from 1 to total number of doses evaluated.</w:t>
            </w:r>
          </w:p>
          <w:p w:rsidR="007F3086" w:rsidP="007F3086" w:rsidRDefault="007F3086" w14:paraId="70050F80" w14:textId="77777777"/>
          <w:p w:rsidR="007F3086" w:rsidP="007F3086" w:rsidRDefault="007F3086" w14:paraId="0D308B27" w14:textId="77777777">
            <w:r>
              <w:t>Example of a trial starting on dose level 2:</w:t>
            </w:r>
          </w:p>
          <w:p w:rsidR="007F3086" w:rsidP="007F3086" w:rsidRDefault="007F3086" w14:paraId="1A571A88" w14:textId="77777777">
            <w:r>
              <w:t>start.level=2</w:t>
            </w:r>
          </w:p>
        </w:tc>
      </w:tr>
      <w:tr w:rsidR="00246705" w:rsidTr="66DEFE6B" w14:paraId="47D82BA4" w14:textId="77777777">
        <w:tc>
          <w:tcPr>
            <w:tcW w:w="1795" w:type="dxa"/>
            <w:tcMar/>
          </w:tcPr>
          <w:p w:rsidR="00246705" w:rsidP="00246705" w:rsidRDefault="00763A2B" w14:paraId="43726A3F" w14:textId="77777777">
            <w:r>
              <w:t>arrival.rate</w:t>
            </w:r>
          </w:p>
        </w:tc>
        <w:tc>
          <w:tcPr>
            <w:tcW w:w="3060" w:type="dxa"/>
            <w:tcMar/>
          </w:tcPr>
          <w:p w:rsidR="00246705" w:rsidP="00246705" w:rsidRDefault="00763A2B" w14:paraId="1762C3D0" w14:textId="77777777">
            <w:r>
              <w:t>Mean inter-arrival time for enrolling patients (in days)</w:t>
            </w:r>
          </w:p>
        </w:tc>
        <w:tc>
          <w:tcPr>
            <w:tcW w:w="4495" w:type="dxa"/>
            <w:tcMar/>
          </w:tcPr>
          <w:p w:rsidR="00763A2B" w:rsidP="00246705" w:rsidRDefault="00763A2B" w14:paraId="42FEBCA2" w14:textId="77777777">
            <w:r>
              <w:t xml:space="preserve">Arrival rate is greater </w:t>
            </w:r>
            <w:r w:rsidR="002252F9">
              <w:t>than 0</w:t>
            </w:r>
          </w:p>
          <w:p w:rsidR="00763A2B" w:rsidP="00246705" w:rsidRDefault="00763A2B" w14:paraId="419763ED" w14:textId="77777777"/>
          <w:p w:rsidR="00246705" w:rsidP="00246705" w:rsidRDefault="00763A2B" w14:paraId="67E1431A" w14:textId="77777777">
            <w:r>
              <w:t>arrival.rate=15</w:t>
            </w:r>
          </w:p>
        </w:tc>
      </w:tr>
      <w:tr w:rsidR="00246705" w:rsidTr="66DEFE6B" w14:paraId="080F7166" w14:textId="77777777">
        <w:tc>
          <w:tcPr>
            <w:tcW w:w="1795" w:type="dxa"/>
            <w:tcMar/>
          </w:tcPr>
          <w:p w:rsidR="00246705" w:rsidP="00246705" w:rsidRDefault="00763A2B" w14:paraId="4B0EFB55" w14:textId="77777777">
            <w:r>
              <w:t>prop.B</w:t>
            </w:r>
          </w:p>
        </w:tc>
        <w:tc>
          <w:tcPr>
            <w:tcW w:w="3060" w:type="dxa"/>
            <w:tcMar/>
          </w:tcPr>
          <w:p w:rsidR="00246705" w:rsidP="00763A2B" w:rsidRDefault="00763A2B" w14:paraId="18CCD408" w14:textId="77777777">
            <w:r>
              <w:t>Proportion of enrolling patients belonging to Cohort B. We wish to enrich for these Cohort B patients with specific tumor subtypes / genomic alterations.</w:t>
            </w:r>
          </w:p>
        </w:tc>
        <w:tc>
          <w:tcPr>
            <w:tcW w:w="4495" w:type="dxa"/>
            <w:tcMar/>
          </w:tcPr>
          <w:p w:rsidR="00763A2B" w:rsidP="00246705" w:rsidRDefault="00763A2B" w14:paraId="04EEFCD1" w14:textId="77777777">
            <w:r>
              <w:t>Proportion ranges from 0 to 1.</w:t>
            </w:r>
          </w:p>
          <w:p w:rsidR="00763A2B" w:rsidP="00246705" w:rsidRDefault="00763A2B" w14:paraId="5F65A375" w14:textId="77777777"/>
          <w:p w:rsidR="00246705" w:rsidP="00246705" w:rsidRDefault="00763A2B" w14:paraId="593CAEEC" w14:textId="77777777">
            <w:r>
              <w:t>prop.B=0.1</w:t>
            </w:r>
          </w:p>
        </w:tc>
      </w:tr>
      <w:tr w:rsidR="00681B96" w:rsidTr="66DEFE6B" w14:paraId="14DD738E" w14:textId="77777777">
        <w:tc>
          <w:tcPr>
            <w:tcW w:w="1795" w:type="dxa"/>
            <w:tcMar/>
          </w:tcPr>
          <w:p w:rsidR="00681B96" w:rsidP="00681B96" w:rsidRDefault="00681B96" w14:paraId="537E0B7A" w14:textId="77777777">
            <w:r>
              <w:t>cycle.length</w:t>
            </w:r>
          </w:p>
        </w:tc>
        <w:tc>
          <w:tcPr>
            <w:tcW w:w="3060" w:type="dxa"/>
            <w:tcMar/>
          </w:tcPr>
          <w:p w:rsidR="00681B96" w:rsidP="00681B96" w:rsidRDefault="00681B96" w14:paraId="258B34B8" w14:textId="77777777">
            <w:r>
              <w:t>Duration of DLT observation period in days</w:t>
            </w:r>
          </w:p>
        </w:tc>
        <w:tc>
          <w:tcPr>
            <w:tcW w:w="4495" w:type="dxa"/>
            <w:tcMar/>
          </w:tcPr>
          <w:p w:rsidR="00681B96" w:rsidP="00681B96" w:rsidRDefault="00681B96" w14:paraId="687231CF" w14:textId="77777777">
            <w:r>
              <w:t>DLT observation period is greater or equal to 1.</w:t>
            </w:r>
          </w:p>
          <w:p w:rsidR="00681B96" w:rsidP="00681B96" w:rsidRDefault="00681B96" w14:paraId="7FEDD086" w14:textId="77777777"/>
          <w:p w:rsidR="00681B96" w:rsidP="00681B96" w:rsidRDefault="00681B96" w14:paraId="6165AE52" w14:textId="77777777">
            <w:r>
              <w:t>cycle.length=28</w:t>
            </w:r>
          </w:p>
        </w:tc>
      </w:tr>
      <w:tr w:rsidR="007F3086" w:rsidTr="66DEFE6B" w14:paraId="3215E774" w14:textId="77777777">
        <w:tc>
          <w:tcPr>
            <w:tcW w:w="9350" w:type="dxa"/>
            <w:gridSpan w:val="3"/>
            <w:shd w:val="clear" w:color="auto" w:fill="808080" w:themeFill="background1" w:themeFillShade="80"/>
            <w:tcMar/>
          </w:tcPr>
          <w:p w:rsidRPr="007F3086" w:rsidR="007F3086" w:rsidP="007F3086" w:rsidRDefault="007F3086" w14:paraId="0EA6DA6B" w14:textId="77777777">
            <w:pPr>
              <w:jc w:val="center"/>
              <w:rPr>
                <w:b/>
                <w:color w:val="FFFFFF" w:themeColor="background1"/>
              </w:rPr>
            </w:pPr>
            <w:r w:rsidRPr="007F3086">
              <w:rPr>
                <w:b/>
                <w:color w:val="FFFFFF" w:themeColor="background1"/>
              </w:rPr>
              <w:t>TARGET-CRM SPECIFIC INPUT PARAMETERS</w:t>
            </w:r>
          </w:p>
        </w:tc>
      </w:tr>
      <w:tr w:rsidR="00CE11BA" w:rsidTr="66DEFE6B" w14:paraId="04B927BD" w14:textId="77777777">
        <w:trPr>
          <w:ins w:author="Ma, Clement" w:date="2020-11-03T08:58:00Z" w:id="550446104"/>
        </w:trPr>
        <w:tc>
          <w:tcPr>
            <w:tcW w:w="1795" w:type="dxa"/>
            <w:tcMar/>
          </w:tcPr>
          <w:p w:rsidR="00CE11BA" w:rsidP="00CE11BA" w:rsidRDefault="00CE11BA" w14:paraId="3672C5C8" w14:textId="5DC943F4">
            <w:pPr>
              <w:rPr>
                <w:ins w:author="Ma, Clement" w:date="2020-11-03T08:58:00Z" w:id="14"/>
              </w:rPr>
            </w:pPr>
            <w:ins w:author="Ma, Clement" w:date="2020-11-03T08:58:00Z" w:id="15">
              <w:r>
                <w:t>prior</w:t>
              </w:r>
            </w:ins>
          </w:p>
        </w:tc>
        <w:tc>
          <w:tcPr>
            <w:tcW w:w="3060" w:type="dxa"/>
            <w:tcMar/>
          </w:tcPr>
          <w:p w:rsidR="00CE11BA" w:rsidP="00CE11BA" w:rsidRDefault="00CE11BA" w14:paraId="6C1A53AF" w14:textId="0D40D81D">
            <w:pPr>
              <w:rPr>
                <w:ins w:author="Ma, Clement" w:date="2020-11-03T08:58:00Z" w:id="16"/>
              </w:rPr>
            </w:pPr>
            <w:ins w:author="Ma, Clement" w:date="2020-11-03T08:58:00Z" w:id="17">
              <w:r>
                <w:t>Vector of prior toxicity probabilities for each dose level evaluated in the trial.</w:t>
              </w:r>
            </w:ins>
          </w:p>
        </w:tc>
        <w:tc>
          <w:tcPr>
            <w:tcW w:w="4495" w:type="dxa"/>
            <w:tcMar/>
          </w:tcPr>
          <w:p w:rsidR="00CE11BA" w:rsidP="00CE11BA" w:rsidRDefault="00CE11BA" w14:paraId="0BAF764D" w14:textId="77777777">
            <w:pPr>
              <w:rPr>
                <w:ins w:author="Ma, Clement" w:date="2020-11-03T08:58:00Z" w:id="18"/>
              </w:rPr>
            </w:pPr>
            <w:ins w:author="Ma, Clement" w:date="2020-11-03T08:58:00Z" w:id="19">
              <w:r>
                <w:t>Toxicity probabilities must increase monotonically with each subsequent dose level. Probabilities range from 0 to 1.</w:t>
              </w:r>
            </w:ins>
          </w:p>
          <w:p w:rsidR="00CE11BA" w:rsidP="00CE11BA" w:rsidRDefault="00CE11BA" w14:paraId="655A306D" w14:textId="77777777">
            <w:pPr>
              <w:rPr>
                <w:ins w:author="Ma, Clement" w:date="2020-11-03T08:58:00Z" w:id="20"/>
              </w:rPr>
            </w:pPr>
          </w:p>
          <w:p w:rsidR="00CE11BA" w:rsidP="00CE11BA" w:rsidRDefault="00CE11BA" w14:paraId="5000B83D" w14:textId="77777777">
            <w:pPr>
              <w:rPr>
                <w:ins w:author="Ma, Clement" w:date="2020-11-03T08:58:00Z" w:id="21"/>
              </w:rPr>
            </w:pPr>
            <w:ins w:author="Ma, Clement" w:date="2020-11-03T08:58:00Z" w:id="22">
              <w:r>
                <w:t>Example of a trial with 4 dose levels:</w:t>
              </w:r>
            </w:ins>
          </w:p>
          <w:p w:rsidR="00CE11BA" w:rsidP="00CE11BA" w:rsidRDefault="00CE11BA" w14:paraId="49094C19" w14:textId="46A8D28D">
            <w:pPr>
              <w:rPr>
                <w:ins w:author="Ma, Clement" w:date="2020-11-03T08:58:00Z" w:id="23"/>
              </w:rPr>
            </w:pPr>
            <w:ins w:author="Ma, Clement" w:date="2020-11-03T08:58:00Z" w:id="24">
              <w:r>
                <w:t>prior=</w:t>
              </w:r>
              <w:r w:rsidRPr="0095684A">
                <w:t>c(0.05,0.1,0.2,0.3)</w:t>
              </w:r>
            </w:ins>
          </w:p>
        </w:tc>
      </w:tr>
      <w:tr w:rsidR="00CE11BA" w:rsidTr="66DEFE6B" w14:paraId="1013CCE9" w14:textId="77777777">
        <w:tc>
          <w:tcPr>
            <w:tcW w:w="1795" w:type="dxa"/>
            <w:tcMar/>
          </w:tcPr>
          <w:p w:rsidR="00CE11BA" w:rsidP="00CE11BA" w:rsidRDefault="00CE11BA" w14:paraId="0D5D29E8" w14:textId="77777777">
            <w:r>
              <w:t>target.crm</w:t>
            </w:r>
          </w:p>
          <w:p w:rsidR="00CE11BA" w:rsidP="00CE11BA" w:rsidRDefault="00CE11BA" w14:paraId="4A1D57D0" w14:textId="77777777"/>
          <w:p w:rsidR="00CE11BA" w:rsidP="00CE11BA" w:rsidRDefault="00CE11BA" w14:paraId="62BE98AF" w14:textId="77777777">
            <w:r>
              <w:t>[TARGET-CRM design ONLY]</w:t>
            </w:r>
          </w:p>
        </w:tc>
        <w:tc>
          <w:tcPr>
            <w:tcW w:w="3060" w:type="dxa"/>
            <w:tcMar/>
          </w:tcPr>
          <w:p w:rsidR="00CE11BA" w:rsidP="00CE11BA" w:rsidRDefault="00CE11BA" w14:paraId="44F44E69" w14:textId="77777777">
            <w:r>
              <w:t>Option for different variations of the TARGET-CRM design:</w:t>
            </w:r>
          </w:p>
          <w:p w:rsidR="00CE11BA" w:rsidP="00CE11BA" w:rsidRDefault="00CE11BA" w14:paraId="6B70EE01" w14:textId="77777777"/>
          <w:p w:rsidR="00CE11BA" w:rsidP="00CE11BA" w:rsidRDefault="00CE11BA" w14:paraId="666790BA" w14:textId="77777777"/>
        </w:tc>
        <w:tc>
          <w:tcPr>
            <w:tcW w:w="4495" w:type="dxa"/>
            <w:tcMar/>
          </w:tcPr>
          <w:p w:rsidR="00CE11BA" w:rsidP="00CE11BA" w:rsidRDefault="00CE11BA" w14:paraId="2E280CDC" w14:textId="77777777">
            <w:r>
              <w:t>target.crm=0: NO enrollment of patients at one dose below</w:t>
            </w:r>
          </w:p>
          <w:p w:rsidR="00CE11BA" w:rsidP="00CE11BA" w:rsidRDefault="00CE11BA" w14:paraId="51820CDE" w14:textId="77777777"/>
          <w:p w:rsidR="00CE11BA" w:rsidP="00CE11BA" w:rsidRDefault="00CE11BA" w14:paraId="05347C4A" w14:textId="77777777">
            <w:r>
              <w:t>target.crm=1: Enrollment of patients at one dose below</w:t>
            </w:r>
          </w:p>
          <w:p w:rsidR="00CE11BA" w:rsidP="00CE11BA" w:rsidRDefault="00CE11BA" w14:paraId="4990DBFA" w14:textId="77777777"/>
          <w:p w:rsidR="00CE11BA" w:rsidP="00CE11BA" w:rsidRDefault="00CE11BA" w14:paraId="5553EF65" w14:textId="77777777">
            <w:r>
              <w:lastRenderedPageBreak/>
              <w:t>target.crm=2: Enrollment of patients at current best dose based on available information, cannot be higher than current dose</w:t>
            </w:r>
          </w:p>
        </w:tc>
      </w:tr>
      <w:tr w:rsidR="00CE11BA" w:rsidTr="66DEFE6B" w14:paraId="7C9AA9D7" w14:textId="77777777">
        <w:tc>
          <w:tcPr>
            <w:tcW w:w="1795" w:type="dxa"/>
            <w:tcMar/>
          </w:tcPr>
          <w:p w:rsidR="00CE11BA" w:rsidP="00CE11BA" w:rsidRDefault="00CE11BA" w14:paraId="62A8CA9A" w14:textId="77777777">
            <w:r>
              <w:lastRenderedPageBreak/>
              <w:t>min.cohortB</w:t>
            </w:r>
          </w:p>
          <w:p w:rsidR="00CE11BA" w:rsidP="00CE11BA" w:rsidRDefault="00CE11BA" w14:paraId="00716C7C" w14:textId="77777777"/>
          <w:p w:rsidR="00CE11BA" w:rsidP="00CE11BA" w:rsidRDefault="00CE11BA" w14:paraId="1A5B922A" w14:textId="77777777">
            <w:r>
              <w:t>[TARGET-CRM design ONLY]</w:t>
            </w:r>
          </w:p>
        </w:tc>
        <w:tc>
          <w:tcPr>
            <w:tcW w:w="3060" w:type="dxa"/>
            <w:tcMar/>
          </w:tcPr>
          <w:p w:rsidR="00CE11BA" w:rsidP="00CE11BA" w:rsidRDefault="00CE11BA" w14:paraId="460302D1" w14:textId="77777777">
            <w:r>
              <w:t>Option to require a minimum number of Cohort B patients to be enrolled in the trial</w:t>
            </w:r>
          </w:p>
        </w:tc>
        <w:tc>
          <w:tcPr>
            <w:tcW w:w="4495" w:type="dxa"/>
            <w:tcMar/>
          </w:tcPr>
          <w:p w:rsidR="00CE11BA" w:rsidP="00CE11BA" w:rsidRDefault="00CE11BA" w14:paraId="7C8FDBAF" w14:textId="77777777">
            <w:r>
              <w:t>Minimum number of Cohort B patients ranges from 0 to the maximum sample size (max.N)</w:t>
            </w:r>
          </w:p>
          <w:p w:rsidR="00CE11BA" w:rsidP="00CE11BA" w:rsidRDefault="00CE11BA" w14:paraId="35EBC34F" w14:textId="77777777"/>
          <w:p w:rsidR="00CE11BA" w:rsidP="00CE11BA" w:rsidRDefault="00CE11BA" w14:paraId="30B0758F" w14:textId="77777777">
            <w:r>
              <w:t>min.cohortB=2</w:t>
            </w:r>
          </w:p>
        </w:tc>
      </w:tr>
      <w:tr w:rsidR="00CE11BA" w:rsidTr="66DEFE6B" w14:paraId="563D811D" w14:textId="77777777">
        <w:tc>
          <w:tcPr>
            <w:tcW w:w="1795" w:type="dxa"/>
            <w:tcMar/>
          </w:tcPr>
          <w:p w:rsidR="00CE11BA" w:rsidP="00CE11BA" w:rsidRDefault="00CE11BA" w14:paraId="54729477" w14:textId="77777777">
            <w:r>
              <w:t>cohort.size</w:t>
            </w:r>
          </w:p>
          <w:p w:rsidR="00CE11BA" w:rsidP="00CE11BA" w:rsidRDefault="00CE11BA" w14:paraId="4AB680B5" w14:textId="77777777"/>
          <w:p w:rsidR="00CE11BA" w:rsidP="00CE11BA" w:rsidRDefault="00CE11BA" w14:paraId="567473AC" w14:textId="77777777">
            <w:r>
              <w:t>[TARGET-CRM design ONLY]</w:t>
            </w:r>
          </w:p>
        </w:tc>
        <w:tc>
          <w:tcPr>
            <w:tcW w:w="3060" w:type="dxa"/>
            <w:tcMar/>
          </w:tcPr>
          <w:p w:rsidR="00CE11BA" w:rsidP="00CE11BA" w:rsidRDefault="00CE11BA" w14:paraId="4C86781B" w14:textId="77777777">
            <w:r>
              <w:t>Number of patients to be treated at the current dose before a dose escalation decision is made.</w:t>
            </w:r>
          </w:p>
        </w:tc>
        <w:tc>
          <w:tcPr>
            <w:tcW w:w="4495" w:type="dxa"/>
            <w:tcMar/>
          </w:tcPr>
          <w:p w:rsidR="00CE11BA" w:rsidP="00CE11BA" w:rsidRDefault="00CE11BA" w14:paraId="5DBA8FDB" w14:textId="77777777">
            <w:r>
              <w:t>Cohort size must be an integer greater or equal to 1.</w:t>
            </w:r>
          </w:p>
          <w:p w:rsidR="00CE11BA" w:rsidP="00CE11BA" w:rsidRDefault="00CE11BA" w14:paraId="592D9B8D" w14:textId="77777777"/>
          <w:p w:rsidR="00CE11BA" w:rsidP="00CE11BA" w:rsidRDefault="00CE11BA" w14:paraId="45B545A4" w14:textId="77777777">
            <w:r>
              <w:t>cohort.size=3</w:t>
            </w:r>
          </w:p>
        </w:tc>
      </w:tr>
      <w:tr w:rsidR="00CE11BA" w:rsidTr="66DEFE6B" w14:paraId="62A4DE70" w14:textId="77777777">
        <w:tc>
          <w:tcPr>
            <w:tcW w:w="1795" w:type="dxa"/>
            <w:tcMar/>
          </w:tcPr>
          <w:p w:rsidR="00CE11BA" w:rsidP="00CE11BA" w:rsidRDefault="00CE11BA" w14:paraId="108F1BE4" w14:textId="77777777">
            <w:r>
              <w:t>max.N</w:t>
            </w:r>
          </w:p>
          <w:p w:rsidR="00CE11BA" w:rsidP="00CE11BA" w:rsidRDefault="00CE11BA" w14:paraId="5D2DB1F3" w14:textId="77777777"/>
          <w:p w:rsidR="00CE11BA" w:rsidP="00CE11BA" w:rsidRDefault="00CE11BA" w14:paraId="3D1092FD" w14:textId="77777777">
            <w:r>
              <w:t>[TARGET-CRM design ONLY]</w:t>
            </w:r>
          </w:p>
        </w:tc>
        <w:tc>
          <w:tcPr>
            <w:tcW w:w="3060" w:type="dxa"/>
            <w:tcMar/>
          </w:tcPr>
          <w:p w:rsidR="00CE11BA" w:rsidP="00CE11BA" w:rsidRDefault="00CE11BA" w14:paraId="3FE3DA56" w14:textId="77777777">
            <w:r>
              <w:t>Maximum number of patients to be enrolled</w:t>
            </w:r>
          </w:p>
        </w:tc>
        <w:tc>
          <w:tcPr>
            <w:tcW w:w="4495" w:type="dxa"/>
            <w:tcMar/>
          </w:tcPr>
          <w:p w:rsidR="00CE11BA" w:rsidP="00CE11BA" w:rsidRDefault="00CE11BA" w14:paraId="233BFAB2" w14:textId="77777777">
            <w:r>
              <w:t>Maximum sample size must be an integer greater or equal to 1</w:t>
            </w:r>
          </w:p>
          <w:p w:rsidR="00CE11BA" w:rsidP="00CE11BA" w:rsidRDefault="00CE11BA" w14:paraId="4F0D5641" w14:textId="77777777"/>
          <w:p w:rsidR="00CE11BA" w:rsidP="00CE11BA" w:rsidRDefault="00CE11BA" w14:paraId="4DB2E26A" w14:textId="77777777">
            <w:r>
              <w:t>max.N=20</w:t>
            </w:r>
          </w:p>
        </w:tc>
      </w:tr>
    </w:tbl>
    <w:p w:rsidR="00246705" w:rsidP="00AD2404" w:rsidRDefault="00246705" w14:paraId="69F65809" w14:textId="77777777"/>
    <w:p w:rsidRPr="00AD2404" w:rsidR="00AD2404" w:rsidP="00AD2404" w:rsidRDefault="00AD2404" w14:paraId="2A9C39F2" w14:textId="77777777">
      <w:pPr>
        <w:pStyle w:val="Caption"/>
        <w:keepNext/>
        <w:rPr>
          <w:sz w:val="22"/>
        </w:rPr>
      </w:pPr>
      <w:r w:rsidRPr="00AD2404">
        <w:rPr>
          <w:sz w:val="22"/>
        </w:rPr>
        <w:t xml:space="preserve">Table </w:t>
      </w:r>
      <w:r w:rsidRPr="00AD2404">
        <w:rPr>
          <w:sz w:val="22"/>
        </w:rPr>
        <w:fldChar w:fldCharType="begin"/>
      </w:r>
      <w:r w:rsidRPr="00AD2404">
        <w:rPr>
          <w:sz w:val="22"/>
        </w:rPr>
        <w:instrText xml:space="preserve"> SEQ Table \* ARABIC </w:instrText>
      </w:r>
      <w:r w:rsidRPr="00AD2404">
        <w:rPr>
          <w:sz w:val="22"/>
        </w:rPr>
        <w:fldChar w:fldCharType="separate"/>
      </w:r>
      <w:r w:rsidR="00A71120">
        <w:rPr>
          <w:noProof/>
          <w:sz w:val="22"/>
        </w:rPr>
        <w:t>2</w:t>
      </w:r>
      <w:r w:rsidRPr="00AD2404">
        <w:rPr>
          <w:sz w:val="22"/>
        </w:rPr>
        <w:fldChar w:fldCharType="end"/>
      </w:r>
      <w:r w:rsidRPr="00AD2404">
        <w:rPr>
          <w:sz w:val="22"/>
        </w:rPr>
        <w:t xml:space="preserve">: TARGET-CRM </w:t>
      </w:r>
      <w:r w:rsidR="00B70C53">
        <w:rPr>
          <w:sz w:val="22"/>
        </w:rPr>
        <w:t xml:space="preserve">and 3+3 </w:t>
      </w:r>
      <w:r w:rsidRPr="00AD2404">
        <w:rPr>
          <w:sz w:val="22"/>
        </w:rPr>
        <w:t>function outputs</w:t>
      </w:r>
    </w:p>
    <w:tbl>
      <w:tblPr>
        <w:tblStyle w:val="TableGrid"/>
        <w:tblW w:w="0" w:type="auto"/>
        <w:tblLook w:val="04A0" w:firstRow="1" w:lastRow="0" w:firstColumn="1" w:lastColumn="0" w:noHBand="0" w:noVBand="1"/>
      </w:tblPr>
      <w:tblGrid>
        <w:gridCol w:w="1885"/>
        <w:gridCol w:w="3600"/>
        <w:gridCol w:w="3865"/>
      </w:tblGrid>
      <w:tr w:rsidRPr="00AD2404" w:rsidR="00AD2404" w:rsidTr="00AD2404" w14:paraId="7112579E" w14:textId="77777777">
        <w:tc>
          <w:tcPr>
            <w:tcW w:w="1885" w:type="dxa"/>
          </w:tcPr>
          <w:p w:rsidRPr="00AD2404" w:rsidR="00AD2404" w:rsidP="00AD2404" w:rsidRDefault="00AD2404" w14:paraId="4667C93D" w14:textId="77777777">
            <w:pPr>
              <w:rPr>
                <w:b/>
              </w:rPr>
            </w:pPr>
            <w:r w:rsidRPr="00AD2404">
              <w:rPr>
                <w:b/>
              </w:rPr>
              <w:t>Output</w:t>
            </w:r>
          </w:p>
        </w:tc>
        <w:tc>
          <w:tcPr>
            <w:tcW w:w="3600" w:type="dxa"/>
          </w:tcPr>
          <w:p w:rsidRPr="00AD2404" w:rsidR="00AD2404" w:rsidP="00AD2404" w:rsidRDefault="00AD2404" w14:paraId="169FF836" w14:textId="77777777">
            <w:pPr>
              <w:rPr>
                <w:b/>
              </w:rPr>
            </w:pPr>
            <w:r w:rsidRPr="00AD2404">
              <w:rPr>
                <w:b/>
              </w:rPr>
              <w:t>Description</w:t>
            </w:r>
          </w:p>
        </w:tc>
        <w:tc>
          <w:tcPr>
            <w:tcW w:w="3865" w:type="dxa"/>
          </w:tcPr>
          <w:p w:rsidRPr="00AD2404" w:rsidR="00AD2404" w:rsidP="00AD2404" w:rsidRDefault="00AD2404" w14:paraId="1201FB4C" w14:textId="77777777">
            <w:pPr>
              <w:rPr>
                <w:b/>
              </w:rPr>
            </w:pPr>
            <w:r w:rsidRPr="00AD2404">
              <w:rPr>
                <w:b/>
              </w:rPr>
              <w:t>Example</w:t>
            </w:r>
          </w:p>
        </w:tc>
      </w:tr>
      <w:tr w:rsidR="00AD2404" w:rsidTr="00AD2404" w14:paraId="423B74F4" w14:textId="77777777">
        <w:tc>
          <w:tcPr>
            <w:tcW w:w="1885" w:type="dxa"/>
          </w:tcPr>
          <w:p w:rsidR="00AD2404" w:rsidP="00AD2404" w:rsidRDefault="00530F8A" w14:paraId="67B82D66" w14:textId="77777777">
            <w:r>
              <w:t>MTD.selection</w:t>
            </w:r>
          </w:p>
        </w:tc>
        <w:tc>
          <w:tcPr>
            <w:tcW w:w="3600" w:type="dxa"/>
          </w:tcPr>
          <w:p w:rsidR="00AD2404" w:rsidP="00530F8A" w:rsidRDefault="00530F8A" w14:paraId="1FB29C91" w14:textId="77777777">
            <w:r>
              <w:t>Vector with the proportion of simulated trials that selected each dose level as the maximum tolerated dose (MTD)</w:t>
            </w:r>
          </w:p>
        </w:tc>
        <w:tc>
          <w:tcPr>
            <w:tcW w:w="3865" w:type="dxa"/>
          </w:tcPr>
          <w:p w:rsidR="00530F8A" w:rsidP="00530F8A" w:rsidRDefault="00530F8A" w14:paraId="222D197B" w14:textId="77777777">
            <w:r>
              <w:t>Proportion ranges from 0 to 1. The sum of proportions across all doses must sum to 1.</w:t>
            </w:r>
          </w:p>
          <w:p w:rsidR="00530F8A" w:rsidP="00530F8A" w:rsidRDefault="00530F8A" w14:paraId="37373D01" w14:textId="77777777"/>
          <w:p w:rsidR="00530F8A" w:rsidP="00530F8A" w:rsidRDefault="00530F8A" w14:paraId="5D2C277A" w14:textId="77777777">
            <w:r>
              <w:t>Example for a trial with 4 dose levels:</w:t>
            </w:r>
          </w:p>
          <w:p w:rsidR="00530F8A" w:rsidP="00530F8A" w:rsidRDefault="00530F8A" w14:paraId="01F3648B" w14:textId="77777777">
            <w:r>
              <w:t xml:space="preserve">     1          2          3           4        </w:t>
            </w:r>
          </w:p>
          <w:p w:rsidR="00AD2404" w:rsidP="00530F8A" w:rsidRDefault="00530F8A" w14:paraId="7164C737" w14:textId="77777777">
            <w:r>
              <w:t xml:space="preserve">0.0445 0.2735 </w:t>
            </w:r>
            <w:r w:rsidRPr="00530F8A">
              <w:rPr>
                <w:color w:val="FF0000"/>
              </w:rPr>
              <w:t>0.3880</w:t>
            </w:r>
            <w:r>
              <w:t xml:space="preserve"> 0.2940</w:t>
            </w:r>
          </w:p>
        </w:tc>
      </w:tr>
      <w:tr w:rsidR="00AD2404" w:rsidTr="00AD2404" w14:paraId="4343AC2E" w14:textId="77777777">
        <w:tc>
          <w:tcPr>
            <w:tcW w:w="1885" w:type="dxa"/>
          </w:tcPr>
          <w:p w:rsidR="00AD2404" w:rsidP="00AD2404" w:rsidRDefault="00530F8A" w14:paraId="7E029BAA" w14:textId="77777777">
            <w:r>
              <w:t xml:space="preserve">PCS </w:t>
            </w:r>
          </w:p>
        </w:tc>
        <w:tc>
          <w:tcPr>
            <w:tcW w:w="3600" w:type="dxa"/>
          </w:tcPr>
          <w:p w:rsidR="00AD2404" w:rsidP="00AD2404" w:rsidRDefault="00530F8A" w14:paraId="451ABF98" w14:textId="77777777">
            <w:r>
              <w:t>Proportion of simulated trials that selected the TRUE maximum tolerated dose. The true MTD is the dose level with the true toxicity probability (true.tox) closest to the target toxicity probability (target.tox).</w:t>
            </w:r>
          </w:p>
        </w:tc>
        <w:tc>
          <w:tcPr>
            <w:tcW w:w="3865" w:type="dxa"/>
          </w:tcPr>
          <w:p w:rsidR="00AD2404" w:rsidP="00AD2404" w:rsidRDefault="00530F8A" w14:paraId="2E35075B" w14:textId="77777777">
            <w:r>
              <w:t>Proportion ranges from 0 to 1.</w:t>
            </w:r>
          </w:p>
          <w:p w:rsidR="00530F8A" w:rsidP="00AD2404" w:rsidRDefault="00530F8A" w14:paraId="4367FF6E" w14:textId="77777777"/>
          <w:p w:rsidR="00530F8A" w:rsidP="00AD2404" w:rsidRDefault="00530F8A" w14:paraId="07BF02D8" w14:textId="77777777">
            <w:r>
              <w:t>Example for a trial with 4 dose levels where dose level 3 is the TRUE MTD:</w:t>
            </w:r>
          </w:p>
          <w:p w:rsidR="00530F8A" w:rsidP="00AD2404" w:rsidRDefault="00530F8A" w14:paraId="45DCD0D1" w14:textId="77777777">
            <w:r w:rsidRPr="00530F8A">
              <w:rPr>
                <w:color w:val="FF0000"/>
              </w:rPr>
              <w:t>0.3880</w:t>
            </w:r>
          </w:p>
        </w:tc>
      </w:tr>
      <w:tr w:rsidR="00530F8A" w:rsidTr="00AD2404" w14:paraId="0EB3908F" w14:textId="77777777">
        <w:tc>
          <w:tcPr>
            <w:tcW w:w="1885" w:type="dxa"/>
          </w:tcPr>
          <w:p w:rsidR="00530F8A" w:rsidP="00AD2404" w:rsidRDefault="00530F8A" w14:paraId="16313AC7" w14:textId="77777777">
            <w:r>
              <w:t>patient.allocation</w:t>
            </w:r>
          </w:p>
        </w:tc>
        <w:tc>
          <w:tcPr>
            <w:tcW w:w="3600" w:type="dxa"/>
          </w:tcPr>
          <w:p w:rsidR="00530F8A" w:rsidP="00AD2404" w:rsidRDefault="00530F8A" w14:paraId="79A8A481" w14:textId="77777777">
            <w:r>
              <w:t>Vector with the proportion of patients treated at each dose level</w:t>
            </w:r>
          </w:p>
        </w:tc>
        <w:tc>
          <w:tcPr>
            <w:tcW w:w="3865" w:type="dxa"/>
          </w:tcPr>
          <w:p w:rsidR="00530F8A" w:rsidP="00530F8A" w:rsidRDefault="00530F8A" w14:paraId="55BBDC40" w14:textId="77777777">
            <w:r>
              <w:t>Proportion ranges from 0 to 1. The sum of proportions across all doses must sum to 1.</w:t>
            </w:r>
          </w:p>
          <w:p w:rsidR="00530F8A" w:rsidP="00AD2404" w:rsidRDefault="00530F8A" w14:paraId="22FD78F7" w14:textId="77777777"/>
          <w:p w:rsidR="00530F8A" w:rsidP="00AD2404" w:rsidRDefault="00530F8A" w14:paraId="71165CEA" w14:textId="77777777">
            <w:r>
              <w:t>Example for a trial with 4 dose levels:</w:t>
            </w:r>
          </w:p>
          <w:p w:rsidR="00530F8A" w:rsidP="00B70C53" w:rsidRDefault="00B70C53" w14:paraId="01F77E43" w14:textId="77777777">
            <w:r>
              <w:t>0.1528</w:t>
            </w:r>
            <w:r w:rsidRPr="00530F8A" w:rsidR="00530F8A">
              <w:t xml:space="preserve"> 0.3448 0.2993 0.2029</w:t>
            </w:r>
          </w:p>
        </w:tc>
      </w:tr>
      <w:tr w:rsidR="00A0748B" w:rsidTr="00AD2404" w14:paraId="4252D443" w14:textId="77777777">
        <w:trPr>
          <w:ins w:author="Ma, Clement" w:date="2020-11-03T13:58:00Z" w:id="25"/>
        </w:trPr>
        <w:tc>
          <w:tcPr>
            <w:tcW w:w="1885" w:type="dxa"/>
          </w:tcPr>
          <w:p w:rsidR="00A0748B" w:rsidP="00AD2404" w:rsidRDefault="00A0748B" w14:paraId="1ADDEF11" w14:textId="2646F753">
            <w:pPr>
              <w:rPr>
                <w:ins w:author="Ma, Clement" w:date="2020-11-03T13:58:00Z" w:id="26"/>
              </w:rPr>
            </w:pPr>
            <w:ins w:author="Ma, Clement" w:date="2020-11-03T13:58:00Z" w:id="27">
              <w:r>
                <w:t>obs.tox.</w:t>
              </w:r>
            </w:ins>
            <w:ins w:author="Ma, Clement" w:date="2020-11-03T13:59:00Z" w:id="28">
              <w:r>
                <w:t>overall</w:t>
              </w:r>
            </w:ins>
          </w:p>
        </w:tc>
        <w:tc>
          <w:tcPr>
            <w:tcW w:w="3600" w:type="dxa"/>
          </w:tcPr>
          <w:p w:rsidR="00A0748B" w:rsidP="00AD2404" w:rsidRDefault="00A0748B" w14:paraId="4F291486" w14:textId="46FA8650">
            <w:pPr>
              <w:rPr>
                <w:ins w:author="Ma, Clement" w:date="2020-11-03T13:58:00Z" w:id="29"/>
              </w:rPr>
            </w:pPr>
            <w:ins w:author="Ma, Clement" w:date="2020-11-03T13:59:00Z" w:id="30">
              <w:r>
                <w:t>Overall proportion of patients experiencing a DLT</w:t>
              </w:r>
            </w:ins>
          </w:p>
        </w:tc>
        <w:tc>
          <w:tcPr>
            <w:tcW w:w="3865" w:type="dxa"/>
          </w:tcPr>
          <w:p w:rsidR="00A0748B" w:rsidP="00530F8A" w:rsidRDefault="00A0748B" w14:paraId="1BCAB171" w14:textId="77777777">
            <w:pPr>
              <w:rPr>
                <w:ins w:author="Ma, Clement" w:date="2020-11-03T13:59:00Z" w:id="31"/>
              </w:rPr>
            </w:pPr>
            <w:ins w:author="Ma, Clement" w:date="2020-11-03T13:59:00Z" w:id="32">
              <w:r>
                <w:t>Proportion ranges from 0 to 1.</w:t>
              </w:r>
            </w:ins>
          </w:p>
          <w:p w:rsidR="00A0748B" w:rsidP="00530F8A" w:rsidRDefault="00A0748B" w14:paraId="63945F41" w14:textId="77777777">
            <w:pPr>
              <w:rPr>
                <w:ins w:author="Ma, Clement" w:date="2020-11-03T13:59:00Z" w:id="33"/>
              </w:rPr>
            </w:pPr>
          </w:p>
          <w:p w:rsidR="00A0748B" w:rsidP="00530F8A" w:rsidRDefault="00A0748B" w14:paraId="76053F1B" w14:textId="4E171B6D">
            <w:pPr>
              <w:rPr>
                <w:ins w:author="Ma, Clement" w:date="2020-11-03T13:58:00Z" w:id="34"/>
              </w:rPr>
            </w:pPr>
            <w:ins w:author="Ma, Clement" w:date="2020-11-03T13:59:00Z" w:id="35">
              <w:r>
                <w:t>Example: 0.137</w:t>
              </w:r>
            </w:ins>
          </w:p>
        </w:tc>
      </w:tr>
      <w:tr w:rsidR="00AD2404" w:rsidTr="00AD2404" w14:paraId="00E56DB4" w14:textId="77777777">
        <w:tc>
          <w:tcPr>
            <w:tcW w:w="1885" w:type="dxa"/>
          </w:tcPr>
          <w:p w:rsidR="00AD2404" w:rsidP="00AD2404" w:rsidRDefault="00530F8A" w14:paraId="19BD649E" w14:textId="4A060255">
            <w:r>
              <w:t>obs.tox</w:t>
            </w:r>
            <w:ins w:author="Ma, Clement" w:date="2020-11-03T13:59:00Z" w:id="36">
              <w:r w:rsidR="00A0748B">
                <w:t>.table</w:t>
              </w:r>
            </w:ins>
          </w:p>
        </w:tc>
        <w:tc>
          <w:tcPr>
            <w:tcW w:w="3600" w:type="dxa"/>
          </w:tcPr>
          <w:p w:rsidR="00AD2404" w:rsidP="00AD2404" w:rsidRDefault="00530F8A" w14:paraId="11C9C164" w14:textId="77777777">
            <w:r>
              <w:t>Vector with the</w:t>
            </w:r>
            <w:r w:rsidR="00B70C53">
              <w:t xml:space="preserve"> proportion of patients experiencing a DLT at each dose level</w:t>
            </w:r>
          </w:p>
        </w:tc>
        <w:tc>
          <w:tcPr>
            <w:tcW w:w="3865" w:type="dxa"/>
          </w:tcPr>
          <w:p w:rsidR="00AD2404" w:rsidP="00AD2404" w:rsidRDefault="00B70C53" w14:paraId="040CD174" w14:textId="77777777">
            <w:r>
              <w:t>Proportion ranges from 0 to 1. The sum of proportions across all doses must sum to 1.</w:t>
            </w:r>
          </w:p>
          <w:p w:rsidR="00B70C53" w:rsidP="00AD2404" w:rsidRDefault="00B70C53" w14:paraId="7ACC047C" w14:textId="77777777"/>
          <w:p w:rsidR="00B70C53" w:rsidP="00AD2404" w:rsidRDefault="00B70C53" w14:paraId="7FD515D5" w14:textId="77777777">
            <w:r>
              <w:t>Example for a trial with 4 dose levels:</w:t>
            </w:r>
          </w:p>
          <w:p w:rsidR="00B70C53" w:rsidP="00AD2404" w:rsidRDefault="00B70C53" w14:paraId="2CB39846" w14:textId="77777777">
            <w:r>
              <w:lastRenderedPageBreak/>
              <w:t>0.0470</w:t>
            </w:r>
            <w:r w:rsidRPr="00B70C53">
              <w:t xml:space="preserve"> </w:t>
            </w:r>
            <w:r>
              <w:t>0.1196 0.1974 0.3006</w:t>
            </w:r>
          </w:p>
        </w:tc>
      </w:tr>
      <w:tr w:rsidR="005318A6" w:rsidTr="00AD2404" w14:paraId="38E0DF7B" w14:textId="77777777">
        <w:trPr>
          <w:ins w:author="Ma, Clement" w:date="2020-11-03T14:31:00Z" w:id="37"/>
        </w:trPr>
        <w:tc>
          <w:tcPr>
            <w:tcW w:w="1885" w:type="dxa"/>
          </w:tcPr>
          <w:p w:rsidR="005318A6" w:rsidP="00AD2404" w:rsidRDefault="005318A6" w14:paraId="2F4B627B" w14:textId="0F1BF58B">
            <w:pPr>
              <w:rPr>
                <w:ins w:author="Ma, Clement" w:date="2020-11-03T14:31:00Z" w:id="38"/>
              </w:rPr>
            </w:pPr>
            <w:ins w:author="Ma, Clement" w:date="2020-11-03T14:31:00Z" w:id="39">
              <w:r>
                <w:lastRenderedPageBreak/>
                <w:t>mean.obs.N</w:t>
              </w:r>
            </w:ins>
          </w:p>
        </w:tc>
        <w:tc>
          <w:tcPr>
            <w:tcW w:w="3600" w:type="dxa"/>
          </w:tcPr>
          <w:p w:rsidR="005318A6" w:rsidP="00AD2404" w:rsidRDefault="00A55260" w14:paraId="7A0DC8E5" w14:textId="36DBF92D">
            <w:pPr>
              <w:rPr>
                <w:ins w:author="Ma, Clement" w:date="2020-11-03T14:31:00Z" w:id="40"/>
              </w:rPr>
            </w:pPr>
            <w:ins w:author="Ma, Clement" w:date="2020-11-03T14:31:00Z" w:id="41">
              <w:r>
                <w:t>Mean total sample size</w:t>
              </w:r>
            </w:ins>
            <w:ins w:author="Ma, Clement" w:date="2020-11-03T14:32:00Z" w:id="42">
              <w:r>
                <w:t xml:space="preserve"> in simulated trials</w:t>
              </w:r>
            </w:ins>
          </w:p>
        </w:tc>
        <w:tc>
          <w:tcPr>
            <w:tcW w:w="3865" w:type="dxa"/>
          </w:tcPr>
          <w:p w:rsidR="005318A6" w:rsidP="00AD2404" w:rsidRDefault="00A55260" w14:paraId="7DE0EC94" w14:textId="1CB8D416">
            <w:pPr>
              <w:rPr>
                <w:ins w:author="Ma, Clement" w:date="2020-11-03T14:31:00Z" w:id="43"/>
              </w:rPr>
            </w:pPr>
            <w:ins w:author="Ma, Clement" w:date="2020-11-03T14:31:00Z" w:id="44">
              <w:r>
                <w:t>Mean number ranges from 0</w:t>
              </w:r>
            </w:ins>
            <w:ins w:author="Ma, Clement" w:date="2020-11-03T14:32:00Z" w:id="45">
              <w:r>
                <w:t xml:space="preserve"> to max.N.</w:t>
              </w:r>
            </w:ins>
          </w:p>
        </w:tc>
      </w:tr>
      <w:tr w:rsidR="00A55260" w:rsidTr="00AD2404" w14:paraId="1B3E3CDE" w14:textId="77777777">
        <w:trPr>
          <w:ins w:author="Ma, Clement" w:date="2020-11-03T14:32:00Z" w:id="46"/>
        </w:trPr>
        <w:tc>
          <w:tcPr>
            <w:tcW w:w="1885" w:type="dxa"/>
          </w:tcPr>
          <w:p w:rsidR="00A55260" w:rsidP="00AD2404" w:rsidRDefault="00A55260" w14:paraId="36DE5D33" w14:textId="79DE75C8">
            <w:pPr>
              <w:rPr>
                <w:ins w:author="Ma, Clement" w:date="2020-11-03T14:32:00Z" w:id="47"/>
              </w:rPr>
            </w:pPr>
            <w:ins w:author="Ma, Clement" w:date="2020-11-03T14:32:00Z" w:id="48">
              <w:r>
                <w:t>min.obs.N</w:t>
              </w:r>
            </w:ins>
          </w:p>
        </w:tc>
        <w:tc>
          <w:tcPr>
            <w:tcW w:w="3600" w:type="dxa"/>
          </w:tcPr>
          <w:p w:rsidR="00A55260" w:rsidP="00AD2404" w:rsidRDefault="00A55260" w14:paraId="0BAA4113" w14:textId="2FF316A1">
            <w:pPr>
              <w:rPr>
                <w:ins w:author="Ma, Clement" w:date="2020-11-03T14:32:00Z" w:id="49"/>
              </w:rPr>
            </w:pPr>
            <w:ins w:author="Ma, Clement" w:date="2020-11-03T14:32:00Z" w:id="50">
              <w:r>
                <w:t>Minimum total sample size in simulated trials</w:t>
              </w:r>
            </w:ins>
          </w:p>
        </w:tc>
        <w:tc>
          <w:tcPr>
            <w:tcW w:w="3865" w:type="dxa"/>
          </w:tcPr>
          <w:p w:rsidR="00A55260" w:rsidP="00AD2404" w:rsidRDefault="00A55260" w14:paraId="1D8F3DB0" w14:textId="5D502B1C">
            <w:pPr>
              <w:rPr>
                <w:ins w:author="Ma, Clement" w:date="2020-11-03T14:32:00Z" w:id="51"/>
              </w:rPr>
            </w:pPr>
            <w:ins w:author="Ma, Clement" w:date="2020-11-03T14:32:00Z" w:id="52">
              <w:r>
                <w:t>Minimum number ranges from 0 to max.N.</w:t>
              </w:r>
            </w:ins>
          </w:p>
        </w:tc>
      </w:tr>
      <w:tr w:rsidR="00A55260" w:rsidTr="00AD2404" w14:paraId="20356AB3" w14:textId="77777777">
        <w:trPr>
          <w:ins w:author="Ma, Clement" w:date="2020-11-03T14:32:00Z" w:id="53"/>
        </w:trPr>
        <w:tc>
          <w:tcPr>
            <w:tcW w:w="1885" w:type="dxa"/>
          </w:tcPr>
          <w:p w:rsidR="00A55260" w:rsidP="00AD2404" w:rsidRDefault="00A55260" w14:paraId="755A5562" w14:textId="43AB6ED4">
            <w:pPr>
              <w:rPr>
                <w:ins w:author="Ma, Clement" w:date="2020-11-03T14:32:00Z" w:id="54"/>
              </w:rPr>
            </w:pPr>
            <w:ins w:author="Ma, Clement" w:date="2020-11-03T14:32:00Z" w:id="55">
              <w:r>
                <w:t>max.obs.N</w:t>
              </w:r>
            </w:ins>
          </w:p>
        </w:tc>
        <w:tc>
          <w:tcPr>
            <w:tcW w:w="3600" w:type="dxa"/>
          </w:tcPr>
          <w:p w:rsidR="00A55260" w:rsidP="00AD2404" w:rsidRDefault="00A55260" w14:paraId="258A98F9" w14:textId="22C7929C">
            <w:pPr>
              <w:rPr>
                <w:ins w:author="Ma, Clement" w:date="2020-11-03T14:32:00Z" w:id="56"/>
              </w:rPr>
            </w:pPr>
            <w:ins w:author="Ma, Clement" w:date="2020-11-03T14:32:00Z" w:id="57">
              <w:r>
                <w:t>Maximum total sample size in simulated trials</w:t>
              </w:r>
            </w:ins>
          </w:p>
        </w:tc>
        <w:tc>
          <w:tcPr>
            <w:tcW w:w="3865" w:type="dxa"/>
          </w:tcPr>
          <w:p w:rsidR="00A55260" w:rsidP="00AD2404" w:rsidRDefault="00A55260" w14:paraId="511B5269" w14:textId="295DFF00">
            <w:pPr>
              <w:rPr>
                <w:ins w:author="Ma, Clement" w:date="2020-11-03T14:32:00Z" w:id="58"/>
              </w:rPr>
            </w:pPr>
            <w:ins w:author="Ma, Clement" w:date="2020-11-03T14:33:00Z" w:id="59">
              <w:r>
                <w:t>Maximum number ranges from 0 to max.N</w:t>
              </w:r>
              <w:r w:rsidR="007A00FA">
                <w:t>.</w:t>
              </w:r>
            </w:ins>
          </w:p>
        </w:tc>
      </w:tr>
      <w:tr w:rsidR="00B70C53" w:rsidTr="00AD2404" w14:paraId="28E7C453" w14:textId="77777777">
        <w:tc>
          <w:tcPr>
            <w:tcW w:w="1885" w:type="dxa"/>
          </w:tcPr>
          <w:p w:rsidR="00B70C53" w:rsidP="00AD2404" w:rsidRDefault="00B70C53" w14:paraId="7CAE55AC" w14:textId="77777777">
            <w:r>
              <w:t>mean.cohortB</w:t>
            </w:r>
          </w:p>
        </w:tc>
        <w:tc>
          <w:tcPr>
            <w:tcW w:w="3600" w:type="dxa"/>
          </w:tcPr>
          <w:p w:rsidR="00B70C53" w:rsidP="00AD2404" w:rsidRDefault="00B70C53" w14:paraId="4719AC09" w14:textId="77777777">
            <w:r>
              <w:t>Mean number of cohort B patients treated at one dose below the current dose level (as per the TARGET-CRM design)</w:t>
            </w:r>
            <w:r w:rsidR="00E41A06">
              <w:t xml:space="preserve">. </w:t>
            </w:r>
          </w:p>
          <w:p w:rsidR="00E41A06" w:rsidP="00AD2404" w:rsidRDefault="00E41A06" w14:paraId="3EE9A0B9" w14:textId="77777777"/>
          <w:p w:rsidR="00E41A06" w:rsidP="00AD2404" w:rsidRDefault="00E41A06" w14:paraId="23C7AFAD" w14:textId="77777777">
            <w:r>
              <w:t>For the 3+3 design, mean.cohortB = 0 by default because no patient can enroll at one dose below the current dose.</w:t>
            </w:r>
          </w:p>
        </w:tc>
        <w:tc>
          <w:tcPr>
            <w:tcW w:w="3865" w:type="dxa"/>
          </w:tcPr>
          <w:p w:rsidR="00B70C53" w:rsidP="00B70C53" w:rsidRDefault="00B70C53" w14:paraId="3EAB4ADA" w14:textId="77777777">
            <w:r>
              <w:t>Mean number ranges from 0 to max.N.</w:t>
            </w:r>
          </w:p>
          <w:p w:rsidR="00B70C53" w:rsidP="00B70C53" w:rsidRDefault="00B70C53" w14:paraId="4C636037" w14:textId="77777777"/>
          <w:p w:rsidR="00B70C53" w:rsidP="00B70C53" w:rsidRDefault="00B70C53" w14:paraId="1B6F01B6" w14:textId="77777777">
            <w:r>
              <w:t>Example:</w:t>
            </w:r>
          </w:p>
          <w:p w:rsidR="00B70C53" w:rsidP="00B70C53" w:rsidRDefault="00B70C53" w14:paraId="0CA173E5" w14:textId="77777777">
            <w:r w:rsidRPr="00B70C53">
              <w:t>0.4965</w:t>
            </w:r>
          </w:p>
        </w:tc>
      </w:tr>
      <w:tr w:rsidR="00B70C53" w:rsidTr="00AD2404" w14:paraId="21B4C853" w14:textId="77777777">
        <w:tc>
          <w:tcPr>
            <w:tcW w:w="1885" w:type="dxa"/>
          </w:tcPr>
          <w:p w:rsidR="00B70C53" w:rsidP="00AD2404" w:rsidRDefault="00B70C53" w14:paraId="5E637D77" w14:textId="77777777">
            <w:r>
              <w:t>sd.cohortB</w:t>
            </w:r>
          </w:p>
        </w:tc>
        <w:tc>
          <w:tcPr>
            <w:tcW w:w="3600" w:type="dxa"/>
          </w:tcPr>
          <w:p w:rsidR="00B70C53" w:rsidP="00AD2404" w:rsidRDefault="00B70C53" w14:paraId="29D12BDA" w14:textId="77777777">
            <w:r>
              <w:t>Standard deviation (SD) of number of cohort B patients treated at one dose below the current dose level (as per the TARGET-CRM design)</w:t>
            </w:r>
          </w:p>
          <w:p w:rsidR="00E41A06" w:rsidP="00AD2404" w:rsidRDefault="00E41A06" w14:paraId="588C1A11" w14:textId="77777777"/>
          <w:p w:rsidR="00E41A06" w:rsidP="00E41A06" w:rsidRDefault="00E41A06" w14:paraId="11D0F025" w14:textId="77777777">
            <w:r>
              <w:t>For the 3+3 design, sd.cohortB = 0 by default because no patient can enroll at one dose below the current dose.</w:t>
            </w:r>
          </w:p>
        </w:tc>
        <w:tc>
          <w:tcPr>
            <w:tcW w:w="3865" w:type="dxa"/>
          </w:tcPr>
          <w:p w:rsidR="00B70C53" w:rsidP="00B70C53" w:rsidRDefault="00B70C53" w14:paraId="1799797C" w14:textId="77777777">
            <w:r>
              <w:t>Standard deviation is greater than 0.</w:t>
            </w:r>
          </w:p>
          <w:p w:rsidR="00B70C53" w:rsidP="00B70C53" w:rsidRDefault="00B70C53" w14:paraId="75D64CCE" w14:textId="77777777"/>
          <w:p w:rsidR="00B70C53" w:rsidP="00B70C53" w:rsidRDefault="00B70C53" w14:paraId="394D74F8" w14:textId="77777777">
            <w:r>
              <w:t>Example:</w:t>
            </w:r>
          </w:p>
          <w:p w:rsidR="00B70C53" w:rsidP="00B70C53" w:rsidRDefault="00B70C53" w14:paraId="6B8D2AED" w14:textId="77777777">
            <w:r>
              <w:t>0.6922</w:t>
            </w:r>
          </w:p>
        </w:tc>
      </w:tr>
      <w:tr w:rsidR="00B70C53" w:rsidTr="00AD2404" w14:paraId="4346F1F4" w14:textId="77777777">
        <w:tc>
          <w:tcPr>
            <w:tcW w:w="1885" w:type="dxa"/>
          </w:tcPr>
          <w:p w:rsidR="00B70C53" w:rsidP="00B70C53" w:rsidRDefault="00B70C53" w14:paraId="2F75E64E" w14:textId="77777777">
            <w:r>
              <w:t>mean.duration</w:t>
            </w:r>
          </w:p>
        </w:tc>
        <w:tc>
          <w:tcPr>
            <w:tcW w:w="3600" w:type="dxa"/>
          </w:tcPr>
          <w:p w:rsidR="00B70C53" w:rsidP="00AD2404" w:rsidRDefault="00B70C53" w14:paraId="5911031E" w14:textId="77777777">
            <w:r>
              <w:t>Mean study duration in days</w:t>
            </w:r>
          </w:p>
        </w:tc>
        <w:tc>
          <w:tcPr>
            <w:tcW w:w="3865" w:type="dxa"/>
          </w:tcPr>
          <w:p w:rsidR="00B70C53" w:rsidP="00B70C53" w:rsidRDefault="00B70C53" w14:paraId="7CB18C5B" w14:textId="77777777">
            <w:r>
              <w:t>Mean study duration is greater than 0.</w:t>
            </w:r>
          </w:p>
          <w:p w:rsidR="00B70C53" w:rsidP="00B70C53" w:rsidRDefault="00B70C53" w14:paraId="426285EE" w14:textId="77777777"/>
          <w:p w:rsidR="00B70C53" w:rsidP="00B70C53" w:rsidRDefault="00B70C53" w14:paraId="58B8D380" w14:textId="77777777">
            <w:r>
              <w:t xml:space="preserve">Example: </w:t>
            </w:r>
          </w:p>
          <w:p w:rsidR="00B70C53" w:rsidP="00B70C53" w:rsidRDefault="00B70C53" w14:paraId="4596BFC0" w14:textId="77777777">
            <w:r>
              <w:t>355.1</w:t>
            </w:r>
          </w:p>
        </w:tc>
      </w:tr>
      <w:tr w:rsidR="00B70C53" w:rsidTr="00AD2404" w14:paraId="19BE71C2" w14:textId="77777777">
        <w:tc>
          <w:tcPr>
            <w:tcW w:w="1885" w:type="dxa"/>
          </w:tcPr>
          <w:p w:rsidR="00B70C53" w:rsidP="00B70C53" w:rsidRDefault="00B70C53" w14:paraId="13BD093E" w14:textId="77777777">
            <w:r>
              <w:t>sd.duration</w:t>
            </w:r>
          </w:p>
        </w:tc>
        <w:tc>
          <w:tcPr>
            <w:tcW w:w="3600" w:type="dxa"/>
          </w:tcPr>
          <w:p w:rsidR="00B70C53" w:rsidP="00AD2404" w:rsidRDefault="00B70C53" w14:paraId="56183CB4" w14:textId="77777777">
            <w:r>
              <w:t>Standard deviation of study duration in days</w:t>
            </w:r>
          </w:p>
        </w:tc>
        <w:tc>
          <w:tcPr>
            <w:tcW w:w="3865" w:type="dxa"/>
          </w:tcPr>
          <w:p w:rsidR="00B70C53" w:rsidP="00B70C53" w:rsidRDefault="00B70C53" w14:paraId="7ADDB388" w14:textId="77777777">
            <w:r>
              <w:t>Standard deviation is greater than 0.</w:t>
            </w:r>
          </w:p>
          <w:p w:rsidR="00B70C53" w:rsidP="00B70C53" w:rsidRDefault="00B70C53" w14:paraId="263D690F" w14:textId="77777777"/>
          <w:p w:rsidR="00B70C53" w:rsidP="00B70C53" w:rsidRDefault="00B70C53" w14:paraId="1CF439A5" w14:textId="77777777">
            <w:r>
              <w:t>Example:</w:t>
            </w:r>
          </w:p>
          <w:p w:rsidR="00B70C53" w:rsidP="00B70C53" w:rsidRDefault="00B70C53" w14:paraId="60543692" w14:textId="77777777">
            <w:r>
              <w:t>22.9</w:t>
            </w:r>
          </w:p>
        </w:tc>
      </w:tr>
    </w:tbl>
    <w:p w:rsidR="00B70C53" w:rsidP="00AD2404" w:rsidRDefault="00B70C53" w14:paraId="3A1ED67A" w14:textId="77777777"/>
    <w:p w:rsidR="00A20A3D" w:rsidP="00282C04" w:rsidRDefault="00282C04" w14:paraId="4C16C63C" w14:textId="77777777">
      <w:pPr>
        <w:pStyle w:val="Heading2"/>
      </w:pPr>
      <w:r>
        <w:t>Proposed R Shiny Interface</w:t>
      </w:r>
    </w:p>
    <w:p w:rsidR="00282C04" w:rsidP="00282C04" w:rsidRDefault="00001DAC" w14:paraId="20BFC351" w14:textId="77777777">
      <w:r>
        <w:t>The proposed R Shiny interface will include 4 main “tabs”: (1) HOME; (2) DESIGN; (3) CONDUCT; and (4) HELP.</w:t>
      </w:r>
    </w:p>
    <w:p w:rsidR="00001DAC" w:rsidP="00282C04" w:rsidRDefault="00001DAC" w14:paraId="77B4B3E5" w14:textId="77777777">
      <w:r>
        <w:rPr>
          <w:noProof/>
        </w:rPr>
        <w:lastRenderedPageBreak/>
        <w:drawing>
          <wp:inline distT="0" distB="0" distL="0" distR="0" wp14:anchorId="629397F9" wp14:editId="533A1A20">
            <wp:extent cx="5943600" cy="3601220"/>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01220"/>
                    </a:xfrm>
                    <a:prstGeom prst="rect">
                      <a:avLst/>
                    </a:prstGeom>
                    <a:noFill/>
                    <a:ln>
                      <a:solidFill>
                        <a:schemeClr val="accent1"/>
                      </a:solidFill>
                    </a:ln>
                  </pic:spPr>
                </pic:pic>
              </a:graphicData>
            </a:graphic>
          </wp:inline>
        </w:drawing>
      </w:r>
    </w:p>
    <w:p w:rsidR="00001DAC" w:rsidP="00282C04" w:rsidRDefault="00001DAC" w14:paraId="6F6EB9A5" w14:textId="77777777">
      <w:r>
        <w:rPr>
          <w:noProof/>
        </w:rPr>
        <w:drawing>
          <wp:inline distT="0" distB="0" distL="0" distR="0" wp14:anchorId="77092253" wp14:editId="3476CF27">
            <wp:extent cx="5943600" cy="3601220"/>
            <wp:effectExtent l="19050" t="19050" r="19050"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01220"/>
                    </a:xfrm>
                    <a:prstGeom prst="rect">
                      <a:avLst/>
                    </a:prstGeom>
                    <a:noFill/>
                    <a:ln>
                      <a:solidFill>
                        <a:schemeClr val="accent1"/>
                      </a:solidFill>
                    </a:ln>
                  </pic:spPr>
                </pic:pic>
              </a:graphicData>
            </a:graphic>
          </wp:inline>
        </w:drawing>
      </w:r>
    </w:p>
    <w:p w:rsidR="00001DAC" w:rsidP="00282C04" w:rsidRDefault="00001DAC" w14:paraId="05D4E914" w14:textId="77777777">
      <w:r>
        <w:rPr>
          <w:noProof/>
        </w:rPr>
        <w:lastRenderedPageBreak/>
        <w:drawing>
          <wp:inline distT="0" distB="0" distL="0" distR="0" wp14:anchorId="4CF5CE87" wp14:editId="0D00F633">
            <wp:extent cx="5943600" cy="3601220"/>
            <wp:effectExtent l="19050" t="19050" r="19050" b="184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01220"/>
                    </a:xfrm>
                    <a:prstGeom prst="rect">
                      <a:avLst/>
                    </a:prstGeom>
                    <a:noFill/>
                    <a:ln>
                      <a:solidFill>
                        <a:schemeClr val="accent1"/>
                      </a:solidFill>
                    </a:ln>
                  </pic:spPr>
                </pic:pic>
              </a:graphicData>
            </a:graphic>
          </wp:inline>
        </w:drawing>
      </w:r>
    </w:p>
    <w:p w:rsidR="00001DAC" w:rsidRDefault="00001DAC" w14:paraId="53FE5ABD" w14:textId="77777777">
      <w:r>
        <w:br w:type="page"/>
      </w:r>
    </w:p>
    <w:p w:rsidR="00E877ED" w:rsidP="00282C04" w:rsidRDefault="00001DAC" w14:paraId="5FEBE085" w14:textId="77777777">
      <w:r>
        <w:rPr>
          <w:noProof/>
        </w:rPr>
        <w:lastRenderedPageBreak/>
        <w:drawing>
          <wp:inline distT="0" distB="0" distL="0" distR="0" wp14:anchorId="78F1BE3E" wp14:editId="6D1C47CF">
            <wp:extent cx="5943600" cy="3601220"/>
            <wp:effectExtent l="19050" t="19050" r="19050"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01220"/>
                    </a:xfrm>
                    <a:prstGeom prst="rect">
                      <a:avLst/>
                    </a:prstGeom>
                    <a:noFill/>
                    <a:ln>
                      <a:solidFill>
                        <a:schemeClr val="accent1"/>
                      </a:solidFill>
                    </a:ln>
                  </pic:spPr>
                </pic:pic>
              </a:graphicData>
            </a:graphic>
          </wp:inline>
        </w:drawing>
      </w:r>
    </w:p>
    <w:p w:rsidR="00E877ED" w:rsidP="00E877ED" w:rsidRDefault="00E877ED" w14:paraId="771142AD" w14:textId="77777777">
      <w:pPr>
        <w:sectPr w:rsidR="00E877ED">
          <w:footerReference w:type="default" r:id="rId11"/>
          <w:pgSz w:w="12240" w:h="15840" w:orient="portrait"/>
          <w:pgMar w:top="1440" w:right="1440" w:bottom="1440" w:left="1440" w:header="720" w:footer="720" w:gutter="0"/>
          <w:cols w:space="720"/>
          <w:docGrid w:linePitch="360"/>
        </w:sectPr>
      </w:pPr>
    </w:p>
    <w:p w:rsidR="00001DAC" w:rsidP="00F370F2" w:rsidRDefault="00E877ED" w14:paraId="6C37EA6B" w14:textId="77777777">
      <w:pPr>
        <w:pStyle w:val="Heading2"/>
      </w:pPr>
      <w:r>
        <w:lastRenderedPageBreak/>
        <w:t>DESIGN Tab: Detailed Specifications</w:t>
      </w:r>
    </w:p>
    <w:p w:rsidR="00E877ED" w:rsidP="00F370F2" w:rsidRDefault="00E877ED" w14:paraId="38290993" w14:textId="77777777"/>
    <w:p w:rsidR="00C73580" w:rsidP="00F370F2" w:rsidRDefault="00C73580" w14:paraId="6887D26B" w14:textId="475E3714">
      <w:r>
        <w:t>Table 3 presents a detailed description of the input parameters for the DESIGN tab.</w:t>
      </w:r>
    </w:p>
    <w:p w:rsidR="00C73580" w:rsidP="00F370F2" w:rsidRDefault="00C73580" w14:paraId="3DA03D58" w14:textId="77777777"/>
    <w:p w:rsidRPr="00F370F2" w:rsidR="00C73580" w:rsidP="00F370F2" w:rsidRDefault="00C73580" w14:paraId="724EF79B" w14:textId="1AF18F66">
      <w:pPr>
        <w:pStyle w:val="Caption"/>
        <w:keepNext/>
        <w:rPr>
          <w:sz w:val="22"/>
        </w:rPr>
      </w:pPr>
      <w:r w:rsidRPr="00F370F2">
        <w:rPr>
          <w:sz w:val="22"/>
        </w:rPr>
        <w:t xml:space="preserve">Table </w:t>
      </w:r>
      <w:r w:rsidRPr="00F370F2">
        <w:rPr>
          <w:sz w:val="22"/>
        </w:rPr>
        <w:fldChar w:fldCharType="begin"/>
      </w:r>
      <w:r w:rsidRPr="00F370F2">
        <w:rPr>
          <w:sz w:val="22"/>
        </w:rPr>
        <w:instrText xml:space="preserve"> SEQ Table \* ARABIC </w:instrText>
      </w:r>
      <w:r w:rsidRPr="00F370F2">
        <w:rPr>
          <w:sz w:val="22"/>
        </w:rPr>
        <w:fldChar w:fldCharType="separate"/>
      </w:r>
      <w:r w:rsidR="00A71120">
        <w:rPr>
          <w:noProof/>
          <w:sz w:val="22"/>
        </w:rPr>
        <w:t>3</w:t>
      </w:r>
      <w:r w:rsidRPr="00F370F2">
        <w:rPr>
          <w:sz w:val="22"/>
        </w:rPr>
        <w:fldChar w:fldCharType="end"/>
      </w:r>
      <w:r w:rsidRPr="00F370F2">
        <w:rPr>
          <w:sz w:val="22"/>
        </w:rPr>
        <w:t>: Description of input parameters for DESIGN tab</w:t>
      </w:r>
    </w:p>
    <w:tbl>
      <w:tblPr>
        <w:tblStyle w:val="TableGrid"/>
        <w:tblW w:w="12976" w:type="dxa"/>
        <w:tblLayout w:type="fixed"/>
        <w:tblLook w:val="04A0" w:firstRow="1" w:lastRow="0" w:firstColumn="1" w:lastColumn="0" w:noHBand="0" w:noVBand="1"/>
      </w:tblPr>
      <w:tblGrid>
        <w:gridCol w:w="1495"/>
        <w:gridCol w:w="2399"/>
        <w:gridCol w:w="4291"/>
        <w:gridCol w:w="1260"/>
        <w:gridCol w:w="1800"/>
        <w:gridCol w:w="1731"/>
      </w:tblGrid>
      <w:tr w:rsidR="001945FD" w:rsidTr="001945FD" w14:paraId="521430A8" w14:textId="77777777">
        <w:trPr>
          <w:trHeight w:val="248"/>
        </w:trPr>
        <w:tc>
          <w:tcPr>
            <w:tcW w:w="1495" w:type="dxa"/>
          </w:tcPr>
          <w:p w:rsidRPr="00F370F2" w:rsidR="001945FD" w:rsidP="00E877ED" w:rsidRDefault="001945FD" w14:paraId="19612C3D" w14:textId="77777777">
            <w:pPr>
              <w:rPr>
                <w:b/>
              </w:rPr>
            </w:pPr>
            <w:r w:rsidRPr="00F370F2">
              <w:rPr>
                <w:b/>
              </w:rPr>
              <w:t>Input Parameter</w:t>
            </w:r>
          </w:p>
        </w:tc>
        <w:tc>
          <w:tcPr>
            <w:tcW w:w="2399" w:type="dxa"/>
          </w:tcPr>
          <w:p w:rsidRPr="00F370F2" w:rsidR="001945FD" w:rsidP="00E877ED" w:rsidRDefault="000B7DF3" w14:paraId="3FEADFD9" w14:textId="1788FDA5">
            <w:pPr>
              <w:rPr>
                <w:b/>
              </w:rPr>
            </w:pPr>
            <w:r>
              <w:rPr>
                <w:b/>
              </w:rPr>
              <w:t>Label</w:t>
            </w:r>
          </w:p>
        </w:tc>
        <w:tc>
          <w:tcPr>
            <w:tcW w:w="4291" w:type="dxa"/>
          </w:tcPr>
          <w:p w:rsidRPr="00F370F2" w:rsidR="001945FD" w:rsidP="00E877ED" w:rsidRDefault="001945FD" w14:paraId="309A70CF" w14:textId="77777777">
            <w:pPr>
              <w:rPr>
                <w:b/>
              </w:rPr>
            </w:pPr>
            <w:r w:rsidRPr="00F370F2">
              <w:rPr>
                <w:b/>
              </w:rPr>
              <w:t>Tooltip</w:t>
            </w:r>
          </w:p>
        </w:tc>
        <w:tc>
          <w:tcPr>
            <w:tcW w:w="1260" w:type="dxa"/>
          </w:tcPr>
          <w:p w:rsidRPr="00F370F2" w:rsidR="001945FD" w:rsidP="00E877ED" w:rsidRDefault="001945FD" w14:paraId="2FE67B09" w14:textId="77777777">
            <w:pPr>
              <w:rPr>
                <w:b/>
              </w:rPr>
            </w:pPr>
            <w:r w:rsidRPr="00F370F2">
              <w:rPr>
                <w:b/>
              </w:rPr>
              <w:t>Interface</w:t>
            </w:r>
          </w:p>
        </w:tc>
        <w:tc>
          <w:tcPr>
            <w:tcW w:w="1800" w:type="dxa"/>
          </w:tcPr>
          <w:p w:rsidRPr="00F370F2" w:rsidR="001945FD" w:rsidP="00E877ED" w:rsidRDefault="001945FD" w14:paraId="380AC6D6" w14:textId="77777777">
            <w:pPr>
              <w:rPr>
                <w:b/>
              </w:rPr>
            </w:pPr>
            <w:r w:rsidRPr="00F370F2">
              <w:rPr>
                <w:b/>
              </w:rPr>
              <w:t>Default Value</w:t>
            </w:r>
          </w:p>
        </w:tc>
        <w:tc>
          <w:tcPr>
            <w:tcW w:w="1731" w:type="dxa"/>
          </w:tcPr>
          <w:p w:rsidRPr="00CE11BA" w:rsidR="001945FD" w:rsidP="00E877ED" w:rsidRDefault="001945FD" w14:paraId="107ACCEC" w14:textId="77777777">
            <w:pPr>
              <w:rPr>
                <w:b/>
              </w:rPr>
            </w:pPr>
            <w:r>
              <w:rPr>
                <w:b/>
              </w:rPr>
              <w:t>Range</w:t>
            </w:r>
          </w:p>
        </w:tc>
      </w:tr>
      <w:tr w:rsidR="001A3504" w:rsidTr="00D466A1" w14:paraId="2693020B" w14:textId="77777777">
        <w:trPr>
          <w:trHeight w:val="248"/>
        </w:trPr>
        <w:tc>
          <w:tcPr>
            <w:tcW w:w="12976" w:type="dxa"/>
            <w:gridSpan w:val="6"/>
            <w:shd w:val="clear" w:color="auto" w:fill="BFBFBF" w:themeFill="background1" w:themeFillShade="BF"/>
          </w:tcPr>
          <w:p w:rsidR="001A3504" w:rsidP="00D466A1" w:rsidRDefault="001A3504" w14:paraId="26019A8E" w14:textId="77777777">
            <w:pPr>
              <w:rPr>
                <w:b/>
              </w:rPr>
            </w:pPr>
            <w:r>
              <w:rPr>
                <w:b/>
              </w:rPr>
              <w:t>General simulation parameters</w:t>
            </w:r>
          </w:p>
        </w:tc>
      </w:tr>
      <w:tr w:rsidR="001A3504" w:rsidTr="001945FD" w14:paraId="2854FB59" w14:textId="77777777">
        <w:trPr>
          <w:trHeight w:val="248"/>
        </w:trPr>
        <w:tc>
          <w:tcPr>
            <w:tcW w:w="1495" w:type="dxa"/>
          </w:tcPr>
          <w:p w:rsidRPr="00F370F2" w:rsidR="001A3504" w:rsidP="00E877ED" w:rsidRDefault="001A3504" w14:paraId="491F96FC" w14:textId="5F3B4CAA">
            <w:r w:rsidRPr="00F370F2">
              <w:t>design</w:t>
            </w:r>
          </w:p>
        </w:tc>
        <w:tc>
          <w:tcPr>
            <w:tcW w:w="2399" w:type="dxa"/>
          </w:tcPr>
          <w:p w:rsidRPr="00F370F2" w:rsidR="001A3504" w:rsidP="00F370F2" w:rsidRDefault="003675D2" w14:paraId="5BF00F9F" w14:textId="0A6B759D">
            <w:pPr>
              <w:pStyle w:val="ListParagraph"/>
              <w:numPr>
                <w:ilvl w:val="0"/>
                <w:numId w:val="2"/>
              </w:numPr>
              <w:ind w:left="282" w:hanging="270"/>
            </w:pPr>
            <w:r>
              <w:t>Dose-escalation designs</w:t>
            </w:r>
          </w:p>
        </w:tc>
        <w:tc>
          <w:tcPr>
            <w:tcW w:w="4291" w:type="dxa"/>
          </w:tcPr>
          <w:p w:rsidRPr="00F370F2" w:rsidR="001A3504" w:rsidP="00E877ED" w:rsidRDefault="001A3504" w14:paraId="23942AF1" w14:textId="76266249">
            <w:r>
              <w:t>Please select the dose escalation design(s) of interest.</w:t>
            </w:r>
          </w:p>
        </w:tc>
        <w:tc>
          <w:tcPr>
            <w:tcW w:w="1260" w:type="dxa"/>
          </w:tcPr>
          <w:p w:rsidRPr="00F370F2" w:rsidR="001A3504" w:rsidP="00E877ED" w:rsidRDefault="00477F93" w14:paraId="064033C6" w14:textId="031FCF2F">
            <w:r>
              <w:t>Checkbox</w:t>
            </w:r>
          </w:p>
        </w:tc>
        <w:tc>
          <w:tcPr>
            <w:tcW w:w="1800" w:type="dxa"/>
          </w:tcPr>
          <w:p w:rsidR="001A3504" w:rsidP="00E877ED" w:rsidRDefault="00477F93" w14:paraId="765BEDA7" w14:textId="77777777">
            <w:r>
              <w:t>3+3: checked</w:t>
            </w:r>
          </w:p>
          <w:p w:rsidRPr="00F370F2" w:rsidR="00477F93" w:rsidP="00E877ED" w:rsidRDefault="00477F93" w14:paraId="680EECB3" w14:textId="383FE258">
            <w:r>
              <w:t>TARGET-CRM: unchecked</w:t>
            </w:r>
          </w:p>
        </w:tc>
        <w:tc>
          <w:tcPr>
            <w:tcW w:w="1731" w:type="dxa"/>
          </w:tcPr>
          <w:p w:rsidR="00477F93" w:rsidP="00E877ED" w:rsidRDefault="00477F93" w14:paraId="43BFE4F3" w14:textId="33BF07DC">
            <w:r>
              <w:t>Options:</w:t>
            </w:r>
          </w:p>
          <w:p w:rsidR="001A3504" w:rsidP="00F370F2" w:rsidRDefault="00477F93" w14:paraId="429D44A2" w14:textId="77777777">
            <w:pPr>
              <w:pStyle w:val="ListParagraph"/>
              <w:numPr>
                <w:ilvl w:val="0"/>
                <w:numId w:val="3"/>
              </w:numPr>
              <w:ind w:left="252" w:hanging="180"/>
            </w:pPr>
            <w:r>
              <w:t>3+3</w:t>
            </w:r>
          </w:p>
          <w:p w:rsidRPr="00F370F2" w:rsidR="00477F93" w:rsidP="00F370F2" w:rsidRDefault="00477F93" w14:paraId="1F9B6A98" w14:textId="265EE028">
            <w:pPr>
              <w:pStyle w:val="ListParagraph"/>
              <w:numPr>
                <w:ilvl w:val="0"/>
                <w:numId w:val="3"/>
              </w:numPr>
              <w:ind w:left="252" w:hanging="180"/>
            </w:pPr>
            <w:r>
              <w:t>TARGET-CRM</w:t>
            </w:r>
          </w:p>
        </w:tc>
      </w:tr>
      <w:tr w:rsidR="00F370F2" w:rsidTr="001945FD" w14:paraId="7D92BB27" w14:textId="77777777">
        <w:trPr>
          <w:trHeight w:val="248"/>
        </w:trPr>
        <w:tc>
          <w:tcPr>
            <w:tcW w:w="1495" w:type="dxa"/>
          </w:tcPr>
          <w:p w:rsidRPr="00F370F2" w:rsidR="00F370F2" w:rsidP="00E877ED" w:rsidRDefault="00F370F2" w14:paraId="2BC55E61" w14:textId="5A6BF4FB">
            <w:commentRangeStart w:id="60"/>
            <w:r>
              <w:t>dose.labels</w:t>
            </w:r>
            <w:commentRangeEnd w:id="60"/>
            <w:r w:rsidR="001B07F7">
              <w:rPr>
                <w:rStyle w:val="CommentReference"/>
              </w:rPr>
              <w:commentReference w:id="60"/>
            </w:r>
          </w:p>
        </w:tc>
        <w:tc>
          <w:tcPr>
            <w:tcW w:w="2399" w:type="dxa"/>
          </w:tcPr>
          <w:p w:rsidR="00F370F2" w:rsidP="00F370F2" w:rsidRDefault="00F370F2" w14:paraId="4DC282DC" w14:textId="7CB2AA6B">
            <w:pPr>
              <w:pStyle w:val="ListParagraph"/>
              <w:numPr>
                <w:ilvl w:val="0"/>
                <w:numId w:val="2"/>
              </w:numPr>
              <w:ind w:left="282" w:hanging="270"/>
            </w:pPr>
            <w:r>
              <w:t>Dose level labels</w:t>
            </w:r>
          </w:p>
        </w:tc>
        <w:tc>
          <w:tcPr>
            <w:tcW w:w="4291" w:type="dxa"/>
          </w:tcPr>
          <w:p w:rsidR="00F370F2" w:rsidP="00E877ED" w:rsidRDefault="00F370F2" w14:paraId="3A2300AC" w14:textId="49EB18ED">
            <w:r>
              <w:t xml:space="preserve">Please enter the dose level labels for each dose level evaluated in the trial. </w:t>
            </w:r>
          </w:p>
        </w:tc>
        <w:tc>
          <w:tcPr>
            <w:tcW w:w="1260" w:type="dxa"/>
          </w:tcPr>
          <w:p w:rsidR="00F370F2" w:rsidP="00E877ED" w:rsidRDefault="00F370F2" w14:paraId="6BDD9CA6" w14:textId="5B281DA7">
            <w:r>
              <w:t>Text box</w:t>
            </w:r>
          </w:p>
        </w:tc>
        <w:tc>
          <w:tcPr>
            <w:tcW w:w="1800" w:type="dxa"/>
          </w:tcPr>
          <w:p w:rsidR="00F370F2" w:rsidP="00E877ED" w:rsidRDefault="00F370F2" w14:paraId="2FCF882A" w14:textId="09B02471">
            <w:r>
              <w:t>“-1”, “</w:t>
            </w:r>
            <w:r w:rsidRPr="00F370F2">
              <w:rPr>
                <w:b/>
              </w:rPr>
              <w:t>1</w:t>
            </w:r>
            <w:r>
              <w:rPr>
                <w:b/>
              </w:rPr>
              <w:t>”</w:t>
            </w:r>
            <w:r>
              <w:t>, “2”, “3”</w:t>
            </w:r>
            <w:r>
              <w:br/>
            </w:r>
          </w:p>
        </w:tc>
        <w:tc>
          <w:tcPr>
            <w:tcW w:w="1731" w:type="dxa"/>
          </w:tcPr>
          <w:p w:rsidR="00F370F2" w:rsidP="00F370F2" w:rsidRDefault="00F370F2" w14:paraId="47A77079" w14:textId="19345CE9">
            <w:r>
              <w:t>Each label is an alphanumeric string</w:t>
            </w:r>
          </w:p>
        </w:tc>
      </w:tr>
      <w:tr w:rsidR="001945FD" w:rsidTr="001945FD" w14:paraId="0935F612" w14:textId="77777777">
        <w:trPr>
          <w:trHeight w:val="248"/>
        </w:trPr>
        <w:tc>
          <w:tcPr>
            <w:tcW w:w="1495" w:type="dxa"/>
          </w:tcPr>
          <w:p w:rsidR="001945FD" w:rsidP="00CE11BA" w:rsidRDefault="001945FD" w14:paraId="171CB70F" w14:textId="3FB9069F">
            <w:r>
              <w:t>true.tox</w:t>
            </w:r>
          </w:p>
        </w:tc>
        <w:tc>
          <w:tcPr>
            <w:tcW w:w="2399" w:type="dxa"/>
          </w:tcPr>
          <w:p w:rsidR="001945FD" w:rsidP="00F370F2" w:rsidRDefault="001945FD" w14:paraId="43A784A1" w14:textId="77777777">
            <w:pPr>
              <w:pStyle w:val="ListParagraph"/>
              <w:numPr>
                <w:ilvl w:val="0"/>
                <w:numId w:val="2"/>
              </w:numPr>
              <w:ind w:left="282" w:hanging="270"/>
            </w:pPr>
            <w:r>
              <w:t>True toxicity probability vector</w:t>
            </w:r>
          </w:p>
        </w:tc>
        <w:tc>
          <w:tcPr>
            <w:tcW w:w="4291" w:type="dxa"/>
          </w:tcPr>
          <w:p w:rsidR="001945FD" w:rsidP="00F370F2" w:rsidRDefault="001945FD" w14:paraId="0C97E796" w14:textId="75DAADC1">
            <w:r>
              <w:t>Please enter the true toxicity probabilities for each dose level evaluated in the trial. Toxicity probabilities must increase with each subsequent dose level.</w:t>
            </w:r>
          </w:p>
        </w:tc>
        <w:tc>
          <w:tcPr>
            <w:tcW w:w="1260" w:type="dxa"/>
          </w:tcPr>
          <w:p w:rsidR="001945FD" w:rsidP="00E877ED" w:rsidRDefault="001945FD" w14:paraId="3A9C29D4" w14:textId="77777777">
            <w:r>
              <w:t>Text box</w:t>
            </w:r>
          </w:p>
        </w:tc>
        <w:tc>
          <w:tcPr>
            <w:tcW w:w="1800" w:type="dxa"/>
          </w:tcPr>
          <w:p w:rsidR="001945FD" w:rsidP="00E877ED" w:rsidRDefault="001945FD" w14:paraId="6F79CB65" w14:textId="3398FBA1">
            <w:r w:rsidRPr="00F370F2">
              <w:rPr>
                <w:b/>
              </w:rPr>
              <w:t>0.05,0.12,0.20,0.30</w:t>
            </w:r>
          </w:p>
          <w:p w:rsidR="00AC2104" w:rsidP="00E877ED" w:rsidRDefault="00AC2104" w14:paraId="2E7CE51E" w14:textId="77777777"/>
          <w:p w:rsidR="00AC2104" w:rsidP="00E877ED" w:rsidRDefault="00AC2104" w14:paraId="13FD76AC" w14:textId="0EFA1AA5"/>
        </w:tc>
        <w:tc>
          <w:tcPr>
            <w:tcW w:w="1731" w:type="dxa"/>
          </w:tcPr>
          <w:p w:rsidR="001945FD" w:rsidP="00E877ED" w:rsidRDefault="00321182" w14:paraId="7DBE50FD" w14:textId="77777777">
            <w:r>
              <w:t>Each numeric value ranges from 0 to 1</w:t>
            </w:r>
          </w:p>
        </w:tc>
      </w:tr>
      <w:tr w:rsidR="001945FD" w:rsidTr="001945FD" w14:paraId="795FBEDF" w14:textId="77777777">
        <w:trPr>
          <w:trHeight w:val="259"/>
        </w:trPr>
        <w:tc>
          <w:tcPr>
            <w:tcW w:w="1495" w:type="dxa"/>
          </w:tcPr>
          <w:p w:rsidR="001945FD" w:rsidP="001945FD" w:rsidRDefault="001945FD" w14:paraId="762DC343" w14:textId="77777777">
            <w:r>
              <w:t>start.level</w:t>
            </w:r>
          </w:p>
        </w:tc>
        <w:tc>
          <w:tcPr>
            <w:tcW w:w="2399" w:type="dxa"/>
          </w:tcPr>
          <w:p w:rsidR="001945FD" w:rsidP="00F370F2" w:rsidRDefault="001945FD" w14:paraId="54A8E06B" w14:textId="77777777">
            <w:pPr>
              <w:pStyle w:val="ListParagraph"/>
              <w:numPr>
                <w:ilvl w:val="0"/>
                <w:numId w:val="2"/>
              </w:numPr>
              <w:ind w:left="282" w:hanging="270"/>
            </w:pPr>
            <w:r>
              <w:t>Starting dose level</w:t>
            </w:r>
          </w:p>
        </w:tc>
        <w:tc>
          <w:tcPr>
            <w:tcW w:w="4291" w:type="dxa"/>
          </w:tcPr>
          <w:p w:rsidR="001945FD" w:rsidP="00F370F2" w:rsidRDefault="001945FD" w14:paraId="6DB6451B" w14:textId="2424AA10">
            <w:r>
              <w:t>Please enter the starting dose level</w:t>
            </w:r>
            <w:r w:rsidR="00F370F2">
              <w:t xml:space="preserve"> using the dose level labels above</w:t>
            </w:r>
          </w:p>
        </w:tc>
        <w:tc>
          <w:tcPr>
            <w:tcW w:w="1260" w:type="dxa"/>
          </w:tcPr>
          <w:p w:rsidR="001945FD" w:rsidP="001945FD" w:rsidRDefault="00F370F2" w14:paraId="04860DA8" w14:textId="793BAD85">
            <w:r>
              <w:t>Text box</w:t>
            </w:r>
          </w:p>
        </w:tc>
        <w:tc>
          <w:tcPr>
            <w:tcW w:w="1800" w:type="dxa"/>
          </w:tcPr>
          <w:p w:rsidR="001945FD" w:rsidP="001945FD" w:rsidRDefault="00F370F2" w14:paraId="25C6886D" w14:textId="1F0B4E95">
            <w:r>
              <w:t>“</w:t>
            </w:r>
            <w:commentRangeStart w:id="61"/>
            <w:r w:rsidR="001945FD">
              <w:t>1</w:t>
            </w:r>
            <w:r>
              <w:t>”</w:t>
            </w:r>
            <w:commentRangeEnd w:id="61"/>
            <w:r>
              <w:rPr>
                <w:rStyle w:val="CommentReference"/>
              </w:rPr>
              <w:commentReference w:id="61"/>
            </w:r>
          </w:p>
        </w:tc>
        <w:tc>
          <w:tcPr>
            <w:tcW w:w="1731" w:type="dxa"/>
          </w:tcPr>
          <w:p w:rsidR="001945FD" w:rsidP="001945FD" w:rsidRDefault="00F370F2" w14:paraId="4C6C7F62" w14:textId="65492063">
            <w:r>
              <w:t xml:space="preserve">An alphanumeric string matching one of the labels from </w:t>
            </w:r>
            <w:r w:rsidRPr="00F370F2">
              <w:rPr>
                <w:i/>
              </w:rPr>
              <w:t>dose.labels</w:t>
            </w:r>
          </w:p>
        </w:tc>
      </w:tr>
      <w:tr w:rsidR="001945FD" w:rsidTr="001945FD" w14:paraId="47905CD5" w14:textId="77777777">
        <w:trPr>
          <w:trHeight w:val="248"/>
        </w:trPr>
        <w:tc>
          <w:tcPr>
            <w:tcW w:w="1495" w:type="dxa"/>
          </w:tcPr>
          <w:p w:rsidR="001945FD" w:rsidP="001945FD" w:rsidRDefault="001945FD" w14:paraId="692A5CE8" w14:textId="77777777">
            <w:r>
              <w:t>target.tox</w:t>
            </w:r>
          </w:p>
        </w:tc>
        <w:tc>
          <w:tcPr>
            <w:tcW w:w="2399" w:type="dxa"/>
          </w:tcPr>
          <w:p w:rsidR="001945FD" w:rsidP="00F370F2" w:rsidRDefault="001945FD" w14:paraId="193B1FB4" w14:textId="77777777">
            <w:pPr>
              <w:pStyle w:val="ListParagraph"/>
              <w:numPr>
                <w:ilvl w:val="0"/>
                <w:numId w:val="2"/>
              </w:numPr>
              <w:ind w:left="282" w:hanging="270"/>
            </w:pPr>
            <w:r>
              <w:t>Target toxicity probability</w:t>
            </w:r>
          </w:p>
        </w:tc>
        <w:tc>
          <w:tcPr>
            <w:tcW w:w="4291" w:type="dxa"/>
          </w:tcPr>
          <w:p w:rsidR="001945FD" w:rsidP="001945FD" w:rsidRDefault="001945FD" w14:paraId="0C3BF3B1" w14:textId="77777777">
            <w:r>
              <w:t>Please enter the target toxicity probability of the study agent.</w:t>
            </w:r>
          </w:p>
        </w:tc>
        <w:tc>
          <w:tcPr>
            <w:tcW w:w="1260" w:type="dxa"/>
          </w:tcPr>
          <w:p w:rsidR="001945FD" w:rsidP="001945FD" w:rsidRDefault="001945FD" w14:paraId="730082B9" w14:textId="77777777">
            <w:r>
              <w:t>Slider</w:t>
            </w:r>
          </w:p>
        </w:tc>
        <w:tc>
          <w:tcPr>
            <w:tcW w:w="1800" w:type="dxa"/>
          </w:tcPr>
          <w:p w:rsidR="001945FD" w:rsidP="001945FD" w:rsidRDefault="001945FD" w14:paraId="75A3E099" w14:textId="77777777">
            <w:r>
              <w:t>0.2</w:t>
            </w:r>
          </w:p>
        </w:tc>
        <w:tc>
          <w:tcPr>
            <w:tcW w:w="1731" w:type="dxa"/>
          </w:tcPr>
          <w:p w:rsidR="001945FD" w:rsidP="00CE11BA" w:rsidRDefault="001945FD" w14:paraId="2AEC5547" w14:textId="77777777">
            <w:r>
              <w:t>0 to 1; hundredths only</w:t>
            </w:r>
          </w:p>
        </w:tc>
      </w:tr>
      <w:tr w:rsidR="001945FD" w:rsidTr="001945FD" w14:paraId="7F83B889" w14:textId="77777777">
        <w:trPr>
          <w:trHeight w:val="248"/>
        </w:trPr>
        <w:tc>
          <w:tcPr>
            <w:tcW w:w="1495" w:type="dxa"/>
          </w:tcPr>
          <w:p w:rsidR="001945FD" w:rsidP="001945FD" w:rsidRDefault="001945FD" w14:paraId="084641A2" w14:textId="77777777">
            <w:r>
              <w:t>arrival.rate</w:t>
            </w:r>
          </w:p>
        </w:tc>
        <w:tc>
          <w:tcPr>
            <w:tcW w:w="2399" w:type="dxa"/>
          </w:tcPr>
          <w:p w:rsidR="001945FD" w:rsidP="00F370F2" w:rsidRDefault="001945FD" w14:paraId="0A5086B2" w14:textId="77777777">
            <w:pPr>
              <w:pStyle w:val="ListParagraph"/>
              <w:numPr>
                <w:ilvl w:val="0"/>
                <w:numId w:val="2"/>
              </w:numPr>
              <w:ind w:left="282" w:hanging="270"/>
            </w:pPr>
            <w:r>
              <w:t>Patient enrollment rate</w:t>
            </w:r>
          </w:p>
        </w:tc>
        <w:tc>
          <w:tcPr>
            <w:tcW w:w="4291" w:type="dxa"/>
          </w:tcPr>
          <w:p w:rsidR="001945FD" w:rsidP="00CE11BA" w:rsidRDefault="001945FD" w14:paraId="4E4C1FE6" w14:textId="77777777">
            <w:r>
              <w:t>Please enter the average time between enrolling patients (in days).</w:t>
            </w:r>
          </w:p>
        </w:tc>
        <w:tc>
          <w:tcPr>
            <w:tcW w:w="1260" w:type="dxa"/>
          </w:tcPr>
          <w:p w:rsidR="001945FD" w:rsidP="001945FD" w:rsidRDefault="00321182" w14:paraId="59708E19" w14:textId="77777777">
            <w:r>
              <w:t>Slider</w:t>
            </w:r>
          </w:p>
        </w:tc>
        <w:tc>
          <w:tcPr>
            <w:tcW w:w="1800" w:type="dxa"/>
          </w:tcPr>
          <w:p w:rsidR="001945FD" w:rsidP="001945FD" w:rsidRDefault="00321182" w14:paraId="4E08433A" w14:textId="77777777">
            <w:r>
              <w:t>15</w:t>
            </w:r>
          </w:p>
        </w:tc>
        <w:tc>
          <w:tcPr>
            <w:tcW w:w="1731" w:type="dxa"/>
          </w:tcPr>
          <w:p w:rsidR="001945FD" w:rsidP="00F370F2" w:rsidRDefault="00321182" w14:paraId="2E07E25C" w14:textId="0F100D4B">
            <w:r>
              <w:t xml:space="preserve">0 to </w:t>
            </w:r>
            <w:r w:rsidR="000B7DF3">
              <w:t>180</w:t>
            </w:r>
            <w:r>
              <w:t>; whole numbers only</w:t>
            </w:r>
          </w:p>
        </w:tc>
      </w:tr>
      <w:tr w:rsidR="001945FD" w:rsidTr="001945FD" w14:paraId="29D1ED06" w14:textId="77777777">
        <w:trPr>
          <w:trHeight w:val="248"/>
        </w:trPr>
        <w:tc>
          <w:tcPr>
            <w:tcW w:w="1495" w:type="dxa"/>
          </w:tcPr>
          <w:p w:rsidR="001945FD" w:rsidP="001945FD" w:rsidRDefault="00321182" w14:paraId="7B4B6D28" w14:textId="77777777">
            <w:r>
              <w:t>cycle.length</w:t>
            </w:r>
          </w:p>
        </w:tc>
        <w:tc>
          <w:tcPr>
            <w:tcW w:w="2399" w:type="dxa"/>
          </w:tcPr>
          <w:p w:rsidR="001945FD" w:rsidP="00F370F2" w:rsidRDefault="00321182" w14:paraId="17A78E72" w14:textId="77777777">
            <w:pPr>
              <w:pStyle w:val="ListParagraph"/>
              <w:numPr>
                <w:ilvl w:val="0"/>
                <w:numId w:val="2"/>
              </w:numPr>
              <w:ind w:left="282" w:hanging="270"/>
            </w:pPr>
            <w:r>
              <w:t>Duration of DLT observation period</w:t>
            </w:r>
          </w:p>
        </w:tc>
        <w:tc>
          <w:tcPr>
            <w:tcW w:w="4291" w:type="dxa"/>
          </w:tcPr>
          <w:p w:rsidR="001945FD" w:rsidP="001945FD" w:rsidRDefault="00321182" w14:paraId="12106915" w14:textId="77777777">
            <w:r>
              <w:t>Please enter the duration of the DLT observation period (in days).</w:t>
            </w:r>
          </w:p>
        </w:tc>
        <w:tc>
          <w:tcPr>
            <w:tcW w:w="1260" w:type="dxa"/>
          </w:tcPr>
          <w:p w:rsidR="001945FD" w:rsidP="001945FD" w:rsidRDefault="00321182" w14:paraId="1A9C10EA" w14:textId="77777777">
            <w:r>
              <w:t>Slider</w:t>
            </w:r>
          </w:p>
        </w:tc>
        <w:tc>
          <w:tcPr>
            <w:tcW w:w="1800" w:type="dxa"/>
          </w:tcPr>
          <w:p w:rsidR="001945FD" w:rsidP="001945FD" w:rsidRDefault="00321182" w14:paraId="7041A304" w14:textId="77777777">
            <w:r>
              <w:t>28</w:t>
            </w:r>
          </w:p>
        </w:tc>
        <w:tc>
          <w:tcPr>
            <w:tcW w:w="1731" w:type="dxa"/>
          </w:tcPr>
          <w:p w:rsidR="001945FD" w:rsidP="001945FD" w:rsidRDefault="00321182" w14:paraId="2117D1A2" w14:textId="77777777">
            <w:r>
              <w:t>0 to 365; whole numbers only</w:t>
            </w:r>
          </w:p>
        </w:tc>
      </w:tr>
      <w:tr w:rsidR="00321182" w:rsidTr="001945FD" w14:paraId="7BD340D1" w14:textId="77777777">
        <w:trPr>
          <w:trHeight w:val="248"/>
        </w:trPr>
        <w:tc>
          <w:tcPr>
            <w:tcW w:w="1495" w:type="dxa"/>
          </w:tcPr>
          <w:p w:rsidR="00321182" w:rsidP="001945FD" w:rsidRDefault="00321182" w14:paraId="757EC95B" w14:textId="77777777">
            <w:r>
              <w:lastRenderedPageBreak/>
              <w:t>prop.B</w:t>
            </w:r>
          </w:p>
        </w:tc>
        <w:tc>
          <w:tcPr>
            <w:tcW w:w="2399" w:type="dxa"/>
          </w:tcPr>
          <w:p w:rsidR="00321182" w:rsidP="00F370F2" w:rsidRDefault="00321182" w14:paraId="1BFFA185" w14:textId="77777777">
            <w:pPr>
              <w:pStyle w:val="ListParagraph"/>
              <w:numPr>
                <w:ilvl w:val="0"/>
                <w:numId w:val="2"/>
              </w:numPr>
              <w:ind w:left="282" w:hanging="270"/>
            </w:pPr>
            <w:r>
              <w:t>Proportion of patients from Cohort B</w:t>
            </w:r>
          </w:p>
        </w:tc>
        <w:tc>
          <w:tcPr>
            <w:tcW w:w="4291" w:type="dxa"/>
          </w:tcPr>
          <w:p w:rsidR="00321182" w:rsidP="001945FD" w:rsidRDefault="00321182" w14:paraId="38E42FBA" w14:textId="77777777">
            <w:r>
              <w:t>Please enter the proportion of enrolled patients belonging to the “enrichment” Cohort B.</w:t>
            </w:r>
          </w:p>
        </w:tc>
        <w:tc>
          <w:tcPr>
            <w:tcW w:w="1260" w:type="dxa"/>
          </w:tcPr>
          <w:p w:rsidR="00321182" w:rsidP="001945FD" w:rsidRDefault="00321182" w14:paraId="2507C631" w14:textId="77777777">
            <w:r>
              <w:t>Slider</w:t>
            </w:r>
          </w:p>
        </w:tc>
        <w:tc>
          <w:tcPr>
            <w:tcW w:w="1800" w:type="dxa"/>
          </w:tcPr>
          <w:p w:rsidR="00321182" w:rsidP="001945FD" w:rsidRDefault="00321182" w14:paraId="364B148D" w14:textId="77777777">
            <w:r>
              <w:t>0.1</w:t>
            </w:r>
          </w:p>
        </w:tc>
        <w:tc>
          <w:tcPr>
            <w:tcW w:w="1731" w:type="dxa"/>
          </w:tcPr>
          <w:p w:rsidR="00321182" w:rsidP="001945FD" w:rsidRDefault="00321182" w14:paraId="79603B63" w14:textId="77777777">
            <w:r>
              <w:t>0 to 1; hundredths only</w:t>
            </w:r>
          </w:p>
        </w:tc>
      </w:tr>
      <w:tr w:rsidR="00667A53" w:rsidTr="001945FD" w14:paraId="04B98F0B" w14:textId="77777777">
        <w:trPr>
          <w:trHeight w:val="248"/>
        </w:trPr>
        <w:tc>
          <w:tcPr>
            <w:tcW w:w="1495" w:type="dxa"/>
          </w:tcPr>
          <w:p w:rsidR="00667A53" w:rsidP="001945FD" w:rsidRDefault="00667A53" w14:paraId="3AA0E097" w14:textId="389075B8">
            <w:r>
              <w:t>number.trials</w:t>
            </w:r>
          </w:p>
        </w:tc>
        <w:tc>
          <w:tcPr>
            <w:tcW w:w="2399" w:type="dxa"/>
          </w:tcPr>
          <w:p w:rsidR="00667A53" w:rsidP="001B07F7" w:rsidRDefault="00667A53" w14:paraId="48D4E5B5" w14:textId="1900E585">
            <w:pPr>
              <w:pStyle w:val="ListParagraph"/>
              <w:numPr>
                <w:ilvl w:val="0"/>
                <w:numId w:val="2"/>
              </w:numPr>
              <w:ind w:left="282" w:hanging="270"/>
            </w:pPr>
            <w:r>
              <w:t>Number of simulated trials</w:t>
            </w:r>
          </w:p>
        </w:tc>
        <w:tc>
          <w:tcPr>
            <w:tcW w:w="4291" w:type="dxa"/>
          </w:tcPr>
          <w:p w:rsidR="00667A53" w:rsidP="00CE11BA" w:rsidRDefault="00667A53" w14:paraId="2A7D3D54" w14:textId="1C7C5D59">
            <w:r>
              <w:t>Please enter the number of simulated trials. A larger number of simulations increases the precision of simulation results and computation time.</w:t>
            </w:r>
          </w:p>
        </w:tc>
        <w:tc>
          <w:tcPr>
            <w:tcW w:w="1260" w:type="dxa"/>
          </w:tcPr>
          <w:p w:rsidR="00667A53" w:rsidP="001945FD" w:rsidRDefault="00667A53" w14:paraId="21A67A90" w14:textId="3D204492">
            <w:r>
              <w:t>Text box</w:t>
            </w:r>
          </w:p>
        </w:tc>
        <w:tc>
          <w:tcPr>
            <w:tcW w:w="1800" w:type="dxa"/>
          </w:tcPr>
          <w:p w:rsidR="00667A53" w:rsidP="001945FD" w:rsidRDefault="00667A53" w14:paraId="0AB89EE3" w14:textId="65477E36">
            <w:r>
              <w:t>100</w:t>
            </w:r>
          </w:p>
        </w:tc>
        <w:tc>
          <w:tcPr>
            <w:tcW w:w="1731" w:type="dxa"/>
          </w:tcPr>
          <w:p w:rsidR="00667A53" w:rsidP="00CE11BA" w:rsidRDefault="00667A53" w14:paraId="67B42342" w14:textId="2B225D37">
            <w:r>
              <w:t>1 to 10,000; whole numbers only</w:t>
            </w:r>
          </w:p>
        </w:tc>
      </w:tr>
      <w:tr w:rsidR="001A3504" w:rsidTr="00D466A1" w14:paraId="4D19D524" w14:textId="77777777">
        <w:trPr>
          <w:trHeight w:val="248"/>
        </w:trPr>
        <w:tc>
          <w:tcPr>
            <w:tcW w:w="12976" w:type="dxa"/>
            <w:gridSpan w:val="6"/>
            <w:shd w:val="clear" w:color="auto" w:fill="BFBFBF" w:themeFill="background1" w:themeFillShade="BF"/>
          </w:tcPr>
          <w:p w:rsidRPr="001A3504" w:rsidR="001A3504" w:rsidP="00667A53" w:rsidRDefault="001A3504" w14:paraId="60238107" w14:textId="15ED7D8B">
            <w:pPr>
              <w:rPr>
                <w:b/>
                <w:rPrChange w:author="Ma, Clement" w:date="2020-11-02T22:00:00Z" w:id="62">
                  <w:rPr/>
                </w:rPrChange>
              </w:rPr>
            </w:pPr>
            <w:r w:rsidRPr="001B07F7">
              <w:rPr>
                <w:b/>
              </w:rPr>
              <w:t>TARGET-CRM simulation parameters</w:t>
            </w:r>
            <w:r w:rsidR="009213C8">
              <w:rPr>
                <w:b/>
              </w:rPr>
              <w:t xml:space="preserve"> (ONLY)</w:t>
            </w:r>
          </w:p>
        </w:tc>
      </w:tr>
      <w:tr w:rsidR="00321182" w:rsidTr="001945FD" w14:paraId="78F81C06" w14:textId="77777777">
        <w:trPr>
          <w:trHeight w:val="248"/>
        </w:trPr>
        <w:tc>
          <w:tcPr>
            <w:tcW w:w="1495" w:type="dxa"/>
          </w:tcPr>
          <w:p w:rsidR="00321182" w:rsidP="00321182" w:rsidRDefault="00321182" w14:paraId="726A9BDE" w14:textId="77777777">
            <w:r>
              <w:t>prior</w:t>
            </w:r>
          </w:p>
        </w:tc>
        <w:tc>
          <w:tcPr>
            <w:tcW w:w="2399" w:type="dxa"/>
          </w:tcPr>
          <w:p w:rsidR="00321182" w:rsidP="001B07F7" w:rsidRDefault="00321182" w14:paraId="7EEA7CEB" w14:textId="77777777">
            <w:pPr>
              <w:pStyle w:val="ListParagraph"/>
              <w:numPr>
                <w:ilvl w:val="0"/>
                <w:numId w:val="2"/>
              </w:numPr>
              <w:ind w:left="372"/>
            </w:pPr>
            <w:r>
              <w:t>Prior toxicity probability vector</w:t>
            </w:r>
          </w:p>
        </w:tc>
        <w:tc>
          <w:tcPr>
            <w:tcW w:w="4291" w:type="dxa"/>
          </w:tcPr>
          <w:p w:rsidR="00321182" w:rsidP="00321182" w:rsidRDefault="00321182" w14:paraId="04C74B85" w14:textId="77777777">
            <w:r>
              <w:t>Please enter the prior toxicity probabilities for each dose level evaluated in the trial. Toxicity probabilities must increase with each subsequent dose level.</w:t>
            </w:r>
          </w:p>
        </w:tc>
        <w:tc>
          <w:tcPr>
            <w:tcW w:w="1260" w:type="dxa"/>
          </w:tcPr>
          <w:p w:rsidR="00321182" w:rsidP="00321182" w:rsidRDefault="00321182" w14:paraId="6CA8E270" w14:textId="77777777">
            <w:r>
              <w:t>Text box</w:t>
            </w:r>
          </w:p>
        </w:tc>
        <w:tc>
          <w:tcPr>
            <w:tcW w:w="1800" w:type="dxa"/>
          </w:tcPr>
          <w:p w:rsidR="00321182" w:rsidP="00321182" w:rsidRDefault="00321182" w14:paraId="2603DA93" w14:textId="77777777">
            <w:commentRangeStart w:id="63"/>
            <w:commentRangeStart w:id="64"/>
            <w:r>
              <w:t>c</w:t>
            </w:r>
            <w:commentRangeEnd w:id="63"/>
            <w:r>
              <w:rPr>
                <w:rStyle w:val="CommentReference"/>
              </w:rPr>
              <w:commentReference w:id="63"/>
            </w:r>
            <w:commentRangeEnd w:id="64"/>
            <w:r w:rsidR="001B07F7">
              <w:rPr>
                <w:rStyle w:val="CommentReference"/>
              </w:rPr>
              <w:commentReference w:id="64"/>
            </w:r>
            <w:r w:rsidRPr="00E877ED">
              <w:t>(0.05,0.12,0.20,0.30)</w:t>
            </w:r>
          </w:p>
        </w:tc>
        <w:tc>
          <w:tcPr>
            <w:tcW w:w="1731" w:type="dxa"/>
          </w:tcPr>
          <w:p w:rsidR="00321182" w:rsidP="00321182" w:rsidRDefault="00321182" w14:paraId="7CE504DA" w14:textId="77777777">
            <w:r>
              <w:t>Each numeric value ranges from 0 to 1</w:t>
            </w:r>
          </w:p>
        </w:tc>
      </w:tr>
      <w:tr w:rsidR="00321182" w:rsidTr="001945FD" w14:paraId="5C100257" w14:textId="77777777">
        <w:trPr>
          <w:trHeight w:val="248"/>
        </w:trPr>
        <w:tc>
          <w:tcPr>
            <w:tcW w:w="1495" w:type="dxa"/>
          </w:tcPr>
          <w:p w:rsidR="00321182" w:rsidP="00321182" w:rsidRDefault="0095357D" w14:paraId="615803B2" w14:textId="22F7EF4F">
            <w:r>
              <w:t>cohort.size</w:t>
            </w:r>
          </w:p>
        </w:tc>
        <w:tc>
          <w:tcPr>
            <w:tcW w:w="2399" w:type="dxa"/>
          </w:tcPr>
          <w:p w:rsidR="00321182" w:rsidP="001B07F7" w:rsidRDefault="0095357D" w14:paraId="0892A4B3" w14:textId="1CA47C7F">
            <w:pPr>
              <w:pStyle w:val="ListParagraph"/>
              <w:numPr>
                <w:ilvl w:val="0"/>
                <w:numId w:val="2"/>
              </w:numPr>
              <w:ind w:left="372"/>
            </w:pPr>
            <w:r>
              <w:t>Cohort size</w:t>
            </w:r>
          </w:p>
        </w:tc>
        <w:tc>
          <w:tcPr>
            <w:tcW w:w="4291" w:type="dxa"/>
          </w:tcPr>
          <w:p w:rsidR="00321182" w:rsidP="00321182" w:rsidRDefault="0095357D" w14:paraId="7CC5231E" w14:textId="2037D481">
            <w:r>
              <w:t>Please enter the cohort size. The cohort size is the number of patients to be treated at the current dose level before a dose escalation decision is made.</w:t>
            </w:r>
          </w:p>
        </w:tc>
        <w:tc>
          <w:tcPr>
            <w:tcW w:w="1260" w:type="dxa"/>
          </w:tcPr>
          <w:p w:rsidR="00321182" w:rsidP="00F370F2" w:rsidRDefault="000B7DF3" w14:paraId="31E129AA" w14:textId="60698CE5">
            <w:r>
              <w:t>Text box</w:t>
            </w:r>
            <w:commentRangeStart w:id="65"/>
            <w:commentRangeEnd w:id="65"/>
            <w:r>
              <w:rPr>
                <w:rStyle w:val="CommentReference"/>
              </w:rPr>
              <w:commentReference w:id="65"/>
            </w:r>
          </w:p>
        </w:tc>
        <w:tc>
          <w:tcPr>
            <w:tcW w:w="1800" w:type="dxa"/>
          </w:tcPr>
          <w:p w:rsidR="00321182" w:rsidP="00321182" w:rsidRDefault="0095357D" w14:paraId="26082AA9" w14:textId="6AC4038B">
            <w:r>
              <w:t>3</w:t>
            </w:r>
          </w:p>
        </w:tc>
        <w:tc>
          <w:tcPr>
            <w:tcW w:w="1731" w:type="dxa"/>
          </w:tcPr>
          <w:p w:rsidR="00321182" w:rsidP="00CE11BA" w:rsidRDefault="0095357D" w14:paraId="22596F50" w14:textId="7702922D">
            <w:r>
              <w:t xml:space="preserve">Options: </w:t>
            </w:r>
            <w:r>
              <w:br/>
            </w:r>
            <w:r>
              <w:t>1, 2, 3, 4, 5, 6</w:t>
            </w:r>
            <w:r w:rsidR="000B7DF3">
              <w:t>, 7, 8, 9</w:t>
            </w:r>
          </w:p>
        </w:tc>
      </w:tr>
      <w:tr w:rsidR="0095357D" w:rsidTr="001945FD" w14:paraId="3932E66F" w14:textId="77777777">
        <w:trPr>
          <w:trHeight w:val="248"/>
        </w:trPr>
        <w:tc>
          <w:tcPr>
            <w:tcW w:w="1495" w:type="dxa"/>
          </w:tcPr>
          <w:p w:rsidR="0095357D" w:rsidP="00321182" w:rsidRDefault="0095357D" w14:paraId="0A448166" w14:textId="0A0AEEF3">
            <w:r>
              <w:t>max.N</w:t>
            </w:r>
          </w:p>
        </w:tc>
        <w:tc>
          <w:tcPr>
            <w:tcW w:w="2399" w:type="dxa"/>
          </w:tcPr>
          <w:p w:rsidR="0095357D" w:rsidP="001B07F7" w:rsidRDefault="0095357D" w14:paraId="0124E1DB" w14:textId="6756C32F">
            <w:pPr>
              <w:pStyle w:val="ListParagraph"/>
              <w:numPr>
                <w:ilvl w:val="0"/>
                <w:numId w:val="2"/>
              </w:numPr>
              <w:ind w:left="372"/>
            </w:pPr>
            <w:r>
              <w:t xml:space="preserve">Maximum </w:t>
            </w:r>
            <w:r w:rsidR="001A3504">
              <w:t>s</w:t>
            </w:r>
            <w:r>
              <w:t>ample size</w:t>
            </w:r>
          </w:p>
        </w:tc>
        <w:tc>
          <w:tcPr>
            <w:tcW w:w="4291" w:type="dxa"/>
          </w:tcPr>
          <w:p w:rsidR="0095357D" w:rsidP="00321182" w:rsidRDefault="0095357D" w14:paraId="7EF930B7" w14:textId="4FB6A8CD">
            <w:r>
              <w:t>Please enter the maximum number of patients to be enrolled per trial.</w:t>
            </w:r>
          </w:p>
        </w:tc>
        <w:tc>
          <w:tcPr>
            <w:tcW w:w="1260" w:type="dxa"/>
          </w:tcPr>
          <w:p w:rsidR="0095357D" w:rsidP="00321182" w:rsidRDefault="0095357D" w14:paraId="38CEC6D5" w14:textId="2D76AEB2">
            <w:r>
              <w:t>Slider</w:t>
            </w:r>
          </w:p>
        </w:tc>
        <w:tc>
          <w:tcPr>
            <w:tcW w:w="1800" w:type="dxa"/>
          </w:tcPr>
          <w:p w:rsidR="0095357D" w:rsidP="00321182" w:rsidRDefault="0095357D" w14:paraId="6FAEBC82" w14:textId="3D189D8F">
            <w:r>
              <w:t>18</w:t>
            </w:r>
          </w:p>
        </w:tc>
        <w:tc>
          <w:tcPr>
            <w:tcW w:w="1731" w:type="dxa"/>
          </w:tcPr>
          <w:p w:rsidR="0095357D" w:rsidP="00321182" w:rsidRDefault="0095357D" w14:paraId="1D82ACFB" w14:textId="746147F2">
            <w:r>
              <w:t>1 to 200; whole numbers only</w:t>
            </w:r>
          </w:p>
        </w:tc>
      </w:tr>
      <w:tr w:rsidR="00064F67" w:rsidTr="001945FD" w14:paraId="01EFE1F0" w14:textId="77777777">
        <w:trPr>
          <w:trHeight w:val="248"/>
        </w:trPr>
        <w:tc>
          <w:tcPr>
            <w:tcW w:w="1495" w:type="dxa"/>
          </w:tcPr>
          <w:p w:rsidR="00064F67" w:rsidP="00321182" w:rsidRDefault="00064F67" w14:paraId="1DB32A43" w14:textId="43F5DE9C">
            <w:r>
              <w:t>target.crm</w:t>
            </w:r>
          </w:p>
        </w:tc>
        <w:tc>
          <w:tcPr>
            <w:tcW w:w="2399" w:type="dxa"/>
          </w:tcPr>
          <w:p w:rsidR="00064F67" w:rsidP="001B07F7" w:rsidRDefault="00064F67" w14:paraId="7D691458" w14:textId="5B28F010">
            <w:pPr>
              <w:pStyle w:val="ListParagraph"/>
              <w:numPr>
                <w:ilvl w:val="0"/>
                <w:numId w:val="2"/>
              </w:numPr>
              <w:ind w:left="372"/>
            </w:pPr>
            <w:r>
              <w:t>T</w:t>
            </w:r>
            <w:r w:rsidR="00667A53">
              <w:t>ARGET-CRM option</w:t>
            </w:r>
          </w:p>
        </w:tc>
        <w:tc>
          <w:tcPr>
            <w:tcW w:w="4291" w:type="dxa"/>
          </w:tcPr>
          <w:p w:rsidR="00064F67" w:rsidP="00321182" w:rsidRDefault="00667A53" w14:paraId="433E632A" w14:textId="75D56D14">
            <w:r>
              <w:t>Please enter the desired variation of the TARGET-CRM design</w:t>
            </w:r>
          </w:p>
        </w:tc>
        <w:tc>
          <w:tcPr>
            <w:tcW w:w="1260" w:type="dxa"/>
          </w:tcPr>
          <w:p w:rsidR="00064F67" w:rsidP="00321182" w:rsidRDefault="00667A53" w14:paraId="4B6F0B03" w14:textId="63B64438">
            <w:r>
              <w:t>Drop-down menu</w:t>
            </w:r>
          </w:p>
        </w:tc>
        <w:tc>
          <w:tcPr>
            <w:tcW w:w="1800" w:type="dxa"/>
          </w:tcPr>
          <w:p w:rsidR="00064F67" w:rsidP="00321182" w:rsidRDefault="00667A53" w14:paraId="7E065A3D" w14:textId="3586EB5D">
            <w:r>
              <w:t>1</w:t>
            </w:r>
          </w:p>
        </w:tc>
        <w:tc>
          <w:tcPr>
            <w:tcW w:w="1731" w:type="dxa"/>
          </w:tcPr>
          <w:p w:rsidR="00667A53" w:rsidP="00667A53" w:rsidRDefault="00667A53" w14:paraId="0DF550BA" w14:textId="4C5C7DC0">
            <w:r>
              <w:t>Option 0: NO enrollment of Cohort B patients at one dose below</w:t>
            </w:r>
          </w:p>
          <w:p w:rsidR="00667A53" w:rsidP="00667A53" w:rsidRDefault="00667A53" w14:paraId="1726BA6D" w14:textId="77777777"/>
          <w:p w:rsidR="00667A53" w:rsidP="00667A53" w:rsidRDefault="00667A53" w14:paraId="43CAACAE" w14:textId="13510D3D">
            <w:r>
              <w:t>Option 1: Enrollment of Cohort B patients at one dose below</w:t>
            </w:r>
          </w:p>
          <w:p w:rsidR="00667A53" w:rsidP="00667A53" w:rsidRDefault="00667A53" w14:paraId="514F7B2F" w14:textId="77777777"/>
          <w:p w:rsidR="00064F67" w:rsidP="00CE11BA" w:rsidRDefault="00667A53" w14:paraId="54C0C26E" w14:textId="2DF19A59">
            <w:r>
              <w:t>Option 2: Enrollment of Cohort B</w:t>
            </w:r>
            <w:r w:rsidR="00514CF4">
              <w:t xml:space="preserve"> </w:t>
            </w:r>
            <w:r>
              <w:lastRenderedPageBreak/>
              <w:t>patients at current dose</w:t>
            </w:r>
          </w:p>
        </w:tc>
      </w:tr>
      <w:tr w:rsidR="00667A53" w:rsidTr="001945FD" w14:paraId="38589019" w14:textId="77777777">
        <w:trPr>
          <w:trHeight w:val="248"/>
        </w:trPr>
        <w:tc>
          <w:tcPr>
            <w:tcW w:w="1495" w:type="dxa"/>
          </w:tcPr>
          <w:p w:rsidR="00667A53" w:rsidP="00321182" w:rsidRDefault="00667A53" w14:paraId="228B8B22" w14:textId="2D77F03F">
            <w:r>
              <w:lastRenderedPageBreak/>
              <w:t>min.cohortB</w:t>
            </w:r>
          </w:p>
        </w:tc>
        <w:tc>
          <w:tcPr>
            <w:tcW w:w="2399" w:type="dxa"/>
          </w:tcPr>
          <w:p w:rsidR="00667A53" w:rsidP="001B07F7" w:rsidRDefault="00667A53" w14:paraId="5E656B1F" w14:textId="6D4868BE">
            <w:pPr>
              <w:pStyle w:val="ListParagraph"/>
              <w:numPr>
                <w:ilvl w:val="0"/>
                <w:numId w:val="2"/>
              </w:numPr>
              <w:ind w:left="372"/>
            </w:pPr>
            <w:r>
              <w:t>(Optional) Minimum enrollment of Cohort B patients</w:t>
            </w:r>
          </w:p>
        </w:tc>
        <w:tc>
          <w:tcPr>
            <w:tcW w:w="4291" w:type="dxa"/>
          </w:tcPr>
          <w:p w:rsidR="00667A53" w:rsidP="00CE11BA" w:rsidRDefault="00667A53" w14:paraId="73CB60F2" w14:textId="0E74AD57">
            <w:r>
              <w:t>Please enter the minimum number of Cohort B patients to be enrolled in the trial.</w:t>
            </w:r>
          </w:p>
        </w:tc>
        <w:tc>
          <w:tcPr>
            <w:tcW w:w="1260" w:type="dxa"/>
          </w:tcPr>
          <w:p w:rsidR="00667A53" w:rsidP="00321182" w:rsidRDefault="00667A53" w14:paraId="5C531834" w14:textId="2D2AA2F8">
            <w:r>
              <w:t>Slider</w:t>
            </w:r>
          </w:p>
        </w:tc>
        <w:tc>
          <w:tcPr>
            <w:tcW w:w="1800" w:type="dxa"/>
          </w:tcPr>
          <w:p w:rsidR="00667A53" w:rsidP="00321182" w:rsidRDefault="00667A53" w14:paraId="7AD45921" w14:textId="57BADF0E">
            <w:r>
              <w:t>0</w:t>
            </w:r>
          </w:p>
        </w:tc>
        <w:tc>
          <w:tcPr>
            <w:tcW w:w="1731" w:type="dxa"/>
          </w:tcPr>
          <w:p w:rsidR="00667A53" w:rsidP="00667A53" w:rsidRDefault="00667A53" w14:paraId="3F6C49D0" w14:textId="370C098F">
            <w:r>
              <w:t>0 to maximum sample size (max.N)</w:t>
            </w:r>
          </w:p>
        </w:tc>
      </w:tr>
    </w:tbl>
    <w:p w:rsidR="00E877ED" w:rsidP="00CE11BA" w:rsidRDefault="00E877ED" w14:paraId="7AD7591A" w14:textId="6B6BD82B"/>
    <w:p w:rsidR="00C73580" w:rsidP="001B07F7" w:rsidRDefault="00CE11BA" w14:paraId="1AC3D5C2" w14:textId="36720D4F">
      <w:pPr>
        <w:pStyle w:val="Heading3"/>
      </w:pPr>
      <w:r>
        <w:t>Output figures and tables</w:t>
      </w:r>
    </w:p>
    <w:p w:rsidR="005D6F6A" w:rsidRDefault="00CE11BA" w14:paraId="74990668" w14:textId="77777777">
      <w:r>
        <w:t xml:space="preserve">For </w:t>
      </w:r>
      <w:r w:rsidRPr="001B07F7">
        <w:rPr>
          <w:b/>
        </w:rPr>
        <w:t>Figure 1</w:t>
      </w:r>
      <w:r>
        <w:t>, plot a histogram the proportion of simulated trials selecting each dose level as the true MTD for each design</w:t>
      </w:r>
      <w:r w:rsidR="005D6F6A">
        <w:t>.</w:t>
      </w:r>
    </w:p>
    <w:p w:rsidRPr="001B07F7" w:rsidR="005D6F6A" w:rsidP="001B07F7" w:rsidRDefault="005D6F6A" w14:paraId="0966D586" w14:textId="77777777">
      <w:pPr>
        <w:pStyle w:val="ListParagraph"/>
        <w:numPr>
          <w:ilvl w:val="0"/>
          <w:numId w:val="4"/>
        </w:numPr>
        <w:rPr>
          <w:i/>
        </w:rPr>
      </w:pPr>
      <w:r>
        <w:t>Y-variable</w:t>
      </w:r>
      <w:r w:rsidR="00CE11BA">
        <w:t xml:space="preserve">: </w:t>
      </w:r>
      <w:r w:rsidRPr="001B07F7" w:rsidR="00CE11BA">
        <w:rPr>
          <w:i/>
        </w:rPr>
        <w:t>MTD.selection.table / number.trials</w:t>
      </w:r>
    </w:p>
    <w:p w:rsidRPr="00F370F2" w:rsidR="00CE11BA" w:rsidP="001B07F7" w:rsidRDefault="005D6F6A" w14:paraId="50756724" w14:textId="491A36F1">
      <w:pPr>
        <w:pStyle w:val="ListParagraph"/>
        <w:numPr>
          <w:ilvl w:val="0"/>
          <w:numId w:val="4"/>
        </w:numPr>
      </w:pPr>
      <w:r w:rsidRPr="001B07F7">
        <w:rPr>
          <w:i/>
        </w:rPr>
        <w:t>X-variable: dose level</w:t>
      </w:r>
    </w:p>
    <w:p w:rsidRPr="001B07F7" w:rsidR="00170E2F" w:rsidP="000F6EED" w:rsidRDefault="00CE11BA" w14:paraId="008CA930" w14:textId="572471C7">
      <w:pPr>
        <w:pStyle w:val="Caption"/>
        <w:keepNext/>
        <w:rPr>
          <w:sz w:val="22"/>
        </w:rPr>
      </w:pPr>
      <w:bookmarkStart w:name="_GoBack" w:id="66"/>
      <w:r>
        <w:rPr>
          <w:sz w:val="22"/>
        </w:rPr>
        <w:lastRenderedPageBreak/>
        <w:t>Figure</w:t>
      </w:r>
      <w:r w:rsidRPr="001B07F7" w:rsidR="00170E2F">
        <w:rPr>
          <w:sz w:val="22"/>
        </w:rPr>
        <w:t xml:space="preserve"> </w:t>
      </w:r>
      <w:r w:rsidRPr="001B07F7" w:rsidR="00170E2F">
        <w:rPr>
          <w:sz w:val="22"/>
        </w:rPr>
        <w:fldChar w:fldCharType="begin"/>
      </w:r>
      <w:r w:rsidRPr="001B07F7" w:rsidR="00170E2F">
        <w:rPr>
          <w:sz w:val="22"/>
        </w:rPr>
        <w:instrText xml:space="preserve"> SEQ Figure \* ARABIC </w:instrText>
      </w:r>
      <w:r w:rsidRPr="001B07F7" w:rsidR="00170E2F">
        <w:rPr>
          <w:sz w:val="22"/>
        </w:rPr>
        <w:fldChar w:fldCharType="separate"/>
      </w:r>
      <w:r w:rsidR="005924D7">
        <w:rPr>
          <w:noProof/>
          <w:sz w:val="22"/>
        </w:rPr>
        <w:t>1</w:t>
      </w:r>
      <w:r w:rsidRPr="001B07F7" w:rsidR="00170E2F">
        <w:rPr>
          <w:sz w:val="22"/>
        </w:rPr>
        <w:fldChar w:fldCharType="end"/>
      </w:r>
      <w:r w:rsidRPr="001B07F7" w:rsidR="00170E2F">
        <w:rPr>
          <w:sz w:val="22"/>
        </w:rPr>
        <w:t>: Proportion of simulated trials selecting each dose level as the true MTD</w:t>
      </w:r>
    </w:p>
    <w:bookmarkEnd w:id="66"/>
    <w:p w:rsidR="00170E2F" w:rsidP="00CE11BA" w:rsidRDefault="00170E2F" w14:paraId="5B05F745" w14:textId="4E80C564">
      <w:commentRangeStart w:id="67"/>
      <w:commentRangeStart w:id="68"/>
      <w:r w:rsidR="00170E2F">
        <w:drawing>
          <wp:inline wp14:editId="74C9DA8A" wp14:anchorId="3D2168AB">
            <wp:extent cx="3664814" cy="365760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0d37532ee585470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64814" cy="3657600"/>
                    </a:xfrm>
                    <a:prstGeom prst="rect">
                      <a:avLst/>
                    </a:prstGeom>
                  </pic:spPr>
                </pic:pic>
              </a:graphicData>
            </a:graphic>
          </wp:inline>
        </w:drawing>
      </w:r>
      <w:commentRangeEnd w:id="67"/>
      <w:r>
        <w:rPr>
          <w:rStyle w:val="CommentReference"/>
        </w:rPr>
        <w:commentReference w:id="67"/>
      </w:r>
      <w:commentRangeEnd w:id="68"/>
      <w:r>
        <w:rPr>
          <w:rStyle w:val="CommentReference"/>
        </w:rPr>
        <w:commentReference w:id="68"/>
      </w:r>
    </w:p>
    <w:p w:rsidR="00CE11BA" w:rsidRDefault="00CE11BA" w14:paraId="65EC303E" w14:textId="4C0C7295">
      <w:r>
        <w:br w:type="page"/>
      </w:r>
    </w:p>
    <w:p w:rsidR="005D6F6A" w:rsidP="005D6F6A" w:rsidRDefault="005D6F6A" w14:paraId="1A51045C" w14:textId="77777777">
      <w:r>
        <w:lastRenderedPageBreak/>
        <w:t xml:space="preserve">For </w:t>
      </w:r>
      <w:r w:rsidRPr="001B07F7">
        <w:rPr>
          <w:b/>
        </w:rPr>
        <w:t>Figure 2</w:t>
      </w:r>
      <w:r>
        <w:t>, plot a histogram the proportion of patients experiencing a DLT per dose level for each design.</w:t>
      </w:r>
    </w:p>
    <w:p w:rsidRPr="001B07F7" w:rsidR="005D6F6A" w:rsidP="001B07F7" w:rsidRDefault="005D6F6A" w14:paraId="4BCA8A58" w14:textId="77777777">
      <w:pPr>
        <w:pStyle w:val="ListParagraph"/>
        <w:numPr>
          <w:ilvl w:val="0"/>
          <w:numId w:val="5"/>
        </w:numPr>
      </w:pPr>
      <w:r>
        <w:t xml:space="preserve">Y-variable: </w:t>
      </w:r>
      <w:r w:rsidRPr="001B07F7">
        <w:rPr>
          <w:i/>
        </w:rPr>
        <w:t>obs.tox.table</w:t>
      </w:r>
    </w:p>
    <w:p w:rsidR="005D6F6A" w:rsidP="001B07F7" w:rsidRDefault="005D6F6A" w14:paraId="34EFDB4F" w14:textId="15A81F5E">
      <w:pPr>
        <w:pStyle w:val="ListParagraph"/>
        <w:numPr>
          <w:ilvl w:val="0"/>
          <w:numId w:val="5"/>
        </w:numPr>
      </w:pPr>
      <w:r>
        <w:rPr>
          <w:i/>
        </w:rPr>
        <w:t>X</w:t>
      </w:r>
      <w:r w:rsidRPr="001B07F7">
        <w:rPr>
          <w:i/>
        </w:rPr>
        <w:t>-variable: dose level</w:t>
      </w:r>
    </w:p>
    <w:p w:rsidRPr="001B07F7" w:rsidR="005D6F6A" w:rsidP="001B07F7" w:rsidRDefault="005D6F6A" w14:paraId="6DC815C3" w14:textId="2FF7D805">
      <w:pPr>
        <w:pStyle w:val="ListParagraph"/>
        <w:numPr>
          <w:ilvl w:val="0"/>
          <w:numId w:val="5"/>
        </w:numPr>
      </w:pPr>
      <w:r>
        <w:t xml:space="preserve">Horizontal dashed line at height = </w:t>
      </w:r>
      <w:r w:rsidRPr="001B07F7">
        <w:rPr>
          <w:i/>
        </w:rPr>
        <w:t>target.tox</w:t>
      </w:r>
    </w:p>
    <w:p w:rsidRPr="00570C0F" w:rsidR="00D466A1" w:rsidP="001B07F7" w:rsidRDefault="00D466A1" w14:paraId="22E8C0D4" w14:textId="11DC1E49">
      <w:pPr>
        <w:pStyle w:val="ListParagraph"/>
        <w:numPr>
          <w:ilvl w:val="0"/>
          <w:numId w:val="5"/>
        </w:numPr>
      </w:pPr>
      <w:r>
        <w:rPr>
          <w:i/>
        </w:rPr>
        <w:t xml:space="preserve">Y-axis </w:t>
      </w:r>
      <w:r w:rsidR="002C7575">
        <w:rPr>
          <w:i/>
        </w:rPr>
        <w:t>dynamically scaled to show all bars and the horizontal dashed line</w:t>
      </w:r>
      <w:r>
        <w:rPr>
          <w:i/>
        </w:rPr>
        <w:t>.</w:t>
      </w:r>
    </w:p>
    <w:p w:rsidRPr="001B07F7" w:rsidR="005D6F6A" w:rsidP="001B07F7" w:rsidRDefault="005D6F6A" w14:paraId="4A61A057" w14:textId="7E61C72E">
      <w:pPr>
        <w:pStyle w:val="Caption"/>
        <w:keepNext/>
        <w:rPr>
          <w:sz w:val="22"/>
        </w:rPr>
      </w:pPr>
      <w:r w:rsidRPr="001B07F7">
        <w:rPr>
          <w:sz w:val="22"/>
        </w:rPr>
        <w:t xml:space="preserve">Figure </w:t>
      </w:r>
      <w:r w:rsidRPr="001B07F7">
        <w:rPr>
          <w:sz w:val="22"/>
        </w:rPr>
        <w:fldChar w:fldCharType="begin"/>
      </w:r>
      <w:r w:rsidRPr="001B07F7">
        <w:rPr>
          <w:sz w:val="22"/>
        </w:rPr>
        <w:instrText xml:space="preserve"> SEQ Figure \* ARABIC </w:instrText>
      </w:r>
      <w:r w:rsidRPr="001B07F7">
        <w:rPr>
          <w:sz w:val="22"/>
        </w:rPr>
        <w:fldChar w:fldCharType="separate"/>
      </w:r>
      <w:r w:rsidR="005924D7">
        <w:rPr>
          <w:noProof/>
          <w:sz w:val="22"/>
        </w:rPr>
        <w:t>2</w:t>
      </w:r>
      <w:r w:rsidRPr="001B07F7">
        <w:rPr>
          <w:sz w:val="22"/>
        </w:rPr>
        <w:fldChar w:fldCharType="end"/>
      </w:r>
      <w:r w:rsidRPr="001B07F7">
        <w:rPr>
          <w:sz w:val="22"/>
        </w:rPr>
        <w:t>: Proportion of patients experiencing a DLT per dose level</w:t>
      </w:r>
    </w:p>
    <w:p w:rsidR="00D466A1" w:rsidP="00CE11BA" w:rsidRDefault="005D6F6A" w14:paraId="768C7762" w14:textId="0214720F">
      <w:r w:rsidR="005D6F6A">
        <w:drawing>
          <wp:inline wp14:editId="0531F41B" wp14:anchorId="2A718E85">
            <wp:extent cx="3664814" cy="3657600"/>
            <wp:effectExtent l="0" t="0" r="0" b="0"/>
            <wp:docPr id="5" name="Picture 5" title=""/>
            <wp:cNvGraphicFramePr>
              <a:graphicFrameLocks noChangeAspect="1"/>
            </wp:cNvGraphicFramePr>
            <a:graphic>
              <a:graphicData uri="http://schemas.openxmlformats.org/drawingml/2006/picture">
                <pic:pic>
                  <pic:nvPicPr>
                    <pic:cNvPr id="0" name="Picture 5"/>
                    <pic:cNvPicPr/>
                  </pic:nvPicPr>
                  <pic:blipFill>
                    <a:blip r:embed="R9b4ee00f0a364cb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64814" cy="3657600"/>
                    </a:xfrm>
                    <a:prstGeom prst="rect">
                      <a:avLst/>
                    </a:prstGeom>
                  </pic:spPr>
                </pic:pic>
              </a:graphicData>
            </a:graphic>
          </wp:inline>
        </w:drawing>
      </w:r>
    </w:p>
    <w:p w:rsidR="00D466A1" w:rsidRDefault="00D466A1" w14:paraId="65685CD9" w14:textId="77777777">
      <w:r>
        <w:br w:type="page"/>
      </w:r>
    </w:p>
    <w:p w:rsidR="00D466A1" w:rsidP="00D466A1" w:rsidRDefault="00D466A1" w14:paraId="5C661C11" w14:textId="6849D040">
      <w:r>
        <w:lastRenderedPageBreak/>
        <w:t xml:space="preserve">For </w:t>
      </w:r>
      <w:r w:rsidRPr="00570C0F">
        <w:rPr>
          <w:b/>
        </w:rPr>
        <w:t xml:space="preserve">Figure </w:t>
      </w:r>
      <w:r>
        <w:rPr>
          <w:b/>
        </w:rPr>
        <w:t>3</w:t>
      </w:r>
      <w:r>
        <w:t>, plot a histogram the proportion of patients allocated to each dose level for each design.</w:t>
      </w:r>
    </w:p>
    <w:p w:rsidRPr="00570C0F" w:rsidR="00D466A1" w:rsidP="00D466A1" w:rsidRDefault="00D466A1" w14:paraId="544F9709" w14:textId="1C616933">
      <w:pPr>
        <w:pStyle w:val="ListParagraph"/>
        <w:numPr>
          <w:ilvl w:val="0"/>
          <w:numId w:val="5"/>
        </w:numPr>
      </w:pPr>
      <w:r>
        <w:t xml:space="preserve">Y-variable: </w:t>
      </w:r>
      <w:r>
        <w:rPr>
          <w:i/>
        </w:rPr>
        <w:t>patient.allocation.table</w:t>
      </w:r>
    </w:p>
    <w:p w:rsidR="00D466A1" w:rsidP="00D466A1" w:rsidRDefault="00D466A1" w14:paraId="0C620C77" w14:textId="77777777">
      <w:pPr>
        <w:pStyle w:val="ListParagraph"/>
        <w:numPr>
          <w:ilvl w:val="0"/>
          <w:numId w:val="5"/>
        </w:numPr>
      </w:pPr>
      <w:r>
        <w:rPr>
          <w:i/>
        </w:rPr>
        <w:t>X</w:t>
      </w:r>
      <w:r w:rsidRPr="00570C0F">
        <w:rPr>
          <w:i/>
        </w:rPr>
        <w:t>-variable: dose level</w:t>
      </w:r>
    </w:p>
    <w:p w:rsidRPr="001B07F7" w:rsidR="005924D7" w:rsidP="001B07F7" w:rsidRDefault="005924D7" w14:paraId="39A97D6B" w14:textId="17D540B2">
      <w:pPr>
        <w:pStyle w:val="Caption"/>
        <w:keepNext/>
        <w:rPr>
          <w:sz w:val="22"/>
        </w:rPr>
      </w:pPr>
      <w:r w:rsidRPr="001B07F7">
        <w:rPr>
          <w:sz w:val="22"/>
        </w:rPr>
        <w:t xml:space="preserve">Figure </w:t>
      </w:r>
      <w:r w:rsidRPr="001B07F7">
        <w:rPr>
          <w:sz w:val="22"/>
        </w:rPr>
        <w:fldChar w:fldCharType="begin"/>
      </w:r>
      <w:r w:rsidRPr="001B07F7">
        <w:rPr>
          <w:sz w:val="22"/>
        </w:rPr>
        <w:instrText xml:space="preserve"> SEQ Figure \* ARABIC </w:instrText>
      </w:r>
      <w:r w:rsidRPr="001B07F7">
        <w:rPr>
          <w:sz w:val="22"/>
        </w:rPr>
        <w:fldChar w:fldCharType="separate"/>
      </w:r>
      <w:r>
        <w:rPr>
          <w:noProof/>
          <w:sz w:val="22"/>
        </w:rPr>
        <w:t>3</w:t>
      </w:r>
      <w:r w:rsidRPr="001B07F7">
        <w:rPr>
          <w:sz w:val="22"/>
        </w:rPr>
        <w:fldChar w:fldCharType="end"/>
      </w:r>
      <w:r w:rsidRPr="001B07F7">
        <w:rPr>
          <w:sz w:val="22"/>
        </w:rPr>
        <w:t>: Proportion of patients allocated to each dose level</w:t>
      </w:r>
    </w:p>
    <w:p w:rsidR="00D466A1" w:rsidP="00D466A1" w:rsidRDefault="00D466A1" w14:paraId="57A27DAF" w14:textId="7E563042">
      <w:r w:rsidR="00D466A1">
        <w:drawing>
          <wp:inline wp14:editId="68FE6E17" wp14:anchorId="42D62A5F">
            <wp:extent cx="4838698" cy="4829175"/>
            <wp:effectExtent l="0" t="0" r="0" b="9525"/>
            <wp:docPr id="7" name="Picture 7" title=""/>
            <wp:cNvGraphicFramePr>
              <a:graphicFrameLocks noChangeAspect="1"/>
            </wp:cNvGraphicFramePr>
            <a:graphic>
              <a:graphicData uri="http://schemas.openxmlformats.org/drawingml/2006/picture">
                <pic:pic>
                  <pic:nvPicPr>
                    <pic:cNvPr id="0" name="Picture 7"/>
                    <pic:cNvPicPr/>
                  </pic:nvPicPr>
                  <pic:blipFill>
                    <a:blip r:embed="Rf2f9dc04f7f947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38698" cy="4829175"/>
                    </a:xfrm>
                    <a:prstGeom prst="rect">
                      <a:avLst/>
                    </a:prstGeom>
                  </pic:spPr>
                </pic:pic>
              </a:graphicData>
            </a:graphic>
          </wp:inline>
        </w:drawing>
      </w:r>
    </w:p>
    <w:p w:rsidR="00574BCE" w:rsidP="00574BCE" w:rsidRDefault="00574BCE" w14:paraId="5AFBC7D7" w14:textId="3CA3387B">
      <w:r>
        <w:lastRenderedPageBreak/>
        <w:t xml:space="preserve">For </w:t>
      </w:r>
      <w:r w:rsidRPr="00570C0F">
        <w:rPr>
          <w:b/>
        </w:rPr>
        <w:t xml:space="preserve">Figure </w:t>
      </w:r>
      <w:r>
        <w:rPr>
          <w:b/>
        </w:rPr>
        <w:t>4</w:t>
      </w:r>
      <w:r>
        <w:t>, plot a histogram with the mean study duration in days for each design (+/- 1 SD).</w:t>
      </w:r>
    </w:p>
    <w:p w:rsidRPr="001B07F7" w:rsidR="00574BCE" w:rsidP="00574BCE" w:rsidRDefault="00574BCE" w14:paraId="082E7C0B" w14:textId="7DBB9136">
      <w:pPr>
        <w:pStyle w:val="ListParagraph"/>
        <w:numPr>
          <w:ilvl w:val="0"/>
          <w:numId w:val="5"/>
        </w:numPr>
      </w:pPr>
      <w:r>
        <w:t xml:space="preserve">Y-variable: </w:t>
      </w:r>
      <w:r>
        <w:rPr>
          <w:i/>
        </w:rPr>
        <w:t>mean.duration</w:t>
      </w:r>
    </w:p>
    <w:p w:rsidR="00574BCE" w:rsidP="00574BCE" w:rsidRDefault="00574BCE" w14:paraId="2A94D890" w14:textId="2B44CC3A">
      <w:pPr>
        <w:pStyle w:val="ListParagraph"/>
        <w:numPr>
          <w:ilvl w:val="0"/>
          <w:numId w:val="5"/>
        </w:numPr>
      </w:pPr>
      <w:r>
        <w:t>Error bars:</w:t>
      </w:r>
    </w:p>
    <w:p w:rsidRPr="001B07F7" w:rsidR="00574BCE" w:rsidP="001B07F7" w:rsidRDefault="00574BCE" w14:paraId="095BA497" w14:textId="00753D7C">
      <w:pPr>
        <w:pStyle w:val="ListParagraph"/>
        <w:numPr>
          <w:ilvl w:val="1"/>
          <w:numId w:val="5"/>
        </w:numPr>
      </w:pPr>
      <w:r>
        <w:t xml:space="preserve">Lower limit = </w:t>
      </w:r>
      <w:r w:rsidRPr="001B07F7">
        <w:rPr>
          <w:i/>
        </w:rPr>
        <w:t>mean.duration – sd.duration</w:t>
      </w:r>
    </w:p>
    <w:p w:rsidRPr="00F370F2" w:rsidR="00574BCE" w:rsidP="001B07F7" w:rsidRDefault="00574BCE" w14:paraId="2CC47C9D" w14:textId="1590E068">
      <w:pPr>
        <w:pStyle w:val="ListParagraph"/>
        <w:numPr>
          <w:ilvl w:val="1"/>
          <w:numId w:val="5"/>
        </w:numPr>
      </w:pPr>
      <w:r w:rsidRPr="001B07F7">
        <w:t>Upp</w:t>
      </w:r>
      <w:r>
        <w:t xml:space="preserve">er limit = </w:t>
      </w:r>
      <w:r w:rsidRPr="001B07F7">
        <w:rPr>
          <w:i/>
        </w:rPr>
        <w:t>mean.duration + sd.duration</w:t>
      </w:r>
    </w:p>
    <w:p w:rsidRPr="001B07F7" w:rsidR="005924D7" w:rsidP="001B07F7" w:rsidRDefault="005924D7" w14:paraId="7AADDE1B" w14:textId="5C745460">
      <w:pPr>
        <w:pStyle w:val="Caption"/>
        <w:keepNext/>
        <w:rPr>
          <w:sz w:val="22"/>
        </w:rPr>
      </w:pPr>
      <w:r w:rsidRPr="001B07F7">
        <w:rPr>
          <w:sz w:val="22"/>
        </w:rPr>
        <w:t xml:space="preserve">Figure </w:t>
      </w:r>
      <w:r w:rsidRPr="001B07F7">
        <w:rPr>
          <w:sz w:val="22"/>
        </w:rPr>
        <w:fldChar w:fldCharType="begin"/>
      </w:r>
      <w:r w:rsidRPr="001B07F7">
        <w:rPr>
          <w:sz w:val="22"/>
        </w:rPr>
        <w:instrText xml:space="preserve"> SEQ Figure \* ARABIC </w:instrText>
      </w:r>
      <w:r w:rsidRPr="001B07F7">
        <w:rPr>
          <w:sz w:val="22"/>
        </w:rPr>
        <w:fldChar w:fldCharType="separate"/>
      </w:r>
      <w:r w:rsidRPr="001B07F7">
        <w:rPr>
          <w:noProof/>
          <w:sz w:val="22"/>
        </w:rPr>
        <w:t>4</w:t>
      </w:r>
      <w:r w:rsidRPr="001B07F7">
        <w:rPr>
          <w:sz w:val="22"/>
        </w:rPr>
        <w:fldChar w:fldCharType="end"/>
      </w:r>
      <w:r w:rsidRPr="001B07F7">
        <w:rPr>
          <w:sz w:val="22"/>
        </w:rPr>
        <w:t>: Mean study duration in days (+/- 1 SD)</w:t>
      </w:r>
    </w:p>
    <w:p w:rsidR="00574BCE" w:rsidP="00D466A1" w:rsidRDefault="00574BCE" w14:paraId="5B3CE99D" w14:textId="26261AA3">
      <w:r w:rsidR="00574BCE">
        <w:drawing>
          <wp:inline wp14:editId="7ABD3906" wp14:anchorId="1ED8B2F3">
            <wp:extent cx="3664814" cy="3657600"/>
            <wp:effectExtent l="0" t="0" r="0" b="0"/>
            <wp:docPr id="8" name="Picture 8" title=""/>
            <wp:cNvGraphicFramePr>
              <a:graphicFrameLocks noChangeAspect="1"/>
            </wp:cNvGraphicFramePr>
            <a:graphic>
              <a:graphicData uri="http://schemas.openxmlformats.org/drawingml/2006/picture">
                <pic:pic>
                  <pic:nvPicPr>
                    <pic:cNvPr id="0" name="Picture 8"/>
                    <pic:cNvPicPr/>
                  </pic:nvPicPr>
                  <pic:blipFill>
                    <a:blip r:embed="Ra45d20b22dcb44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64814" cy="3657600"/>
                    </a:xfrm>
                    <a:prstGeom prst="rect">
                      <a:avLst/>
                    </a:prstGeom>
                  </pic:spPr>
                </pic:pic>
              </a:graphicData>
            </a:graphic>
          </wp:inline>
        </w:drawing>
      </w:r>
    </w:p>
    <w:p w:rsidR="005D6F6A" w:rsidP="00CE11BA" w:rsidRDefault="005D6F6A" w14:paraId="1BB4CC75" w14:textId="77777777"/>
    <w:p w:rsidR="001B24D5" w:rsidRDefault="001B24D5" w14:paraId="47095166" w14:textId="4B848C72">
      <w:r>
        <w:br w:type="page"/>
      </w:r>
    </w:p>
    <w:p w:rsidRPr="00F370F2" w:rsidR="001B24D5" w:rsidP="00F370F2" w:rsidRDefault="001B24D5" w14:paraId="370CDBD0" w14:textId="1E3789BF">
      <w:r>
        <w:lastRenderedPageBreak/>
        <w:t xml:space="preserve">For </w:t>
      </w:r>
      <w:r w:rsidRPr="004C1E3C">
        <w:rPr>
          <w:b/>
        </w:rPr>
        <w:t>Table 1</w:t>
      </w:r>
      <w:r>
        <w:t>, output the simulation results in tabular format by dose escalation design.</w:t>
      </w:r>
    </w:p>
    <w:p w:rsidRPr="001B07F7" w:rsidR="00A71120" w:rsidP="004C1E3C" w:rsidRDefault="00CE11BA" w14:paraId="5DA66E5F" w14:textId="18C0DC2E">
      <w:pPr>
        <w:pStyle w:val="Caption"/>
        <w:keepNext/>
      </w:pPr>
      <w:r>
        <w:rPr>
          <w:sz w:val="22"/>
        </w:rPr>
        <w:t>Table</w:t>
      </w:r>
      <w:r w:rsidRPr="004C1E3C" w:rsidR="00A71120">
        <w:rPr>
          <w:sz w:val="22"/>
        </w:rPr>
        <w:t xml:space="preserve"> </w:t>
      </w:r>
      <w:r>
        <w:rPr>
          <w:sz w:val="22"/>
        </w:rPr>
        <w:t>1</w:t>
      </w:r>
      <w:r w:rsidRPr="004C1E3C" w:rsidR="00A71120">
        <w:rPr>
          <w:sz w:val="22"/>
        </w:rPr>
        <w:t xml:space="preserve">: </w:t>
      </w:r>
      <w:commentRangeStart w:id="69"/>
      <w:r w:rsidRPr="004C1E3C" w:rsidR="00A71120">
        <w:rPr>
          <w:sz w:val="22"/>
        </w:rPr>
        <w:t>Summary</w:t>
      </w:r>
      <w:commentRangeEnd w:id="69"/>
      <w:r w:rsidR="00891B7D">
        <w:rPr>
          <w:rStyle w:val="CommentReference"/>
          <w:i w:val="0"/>
          <w:iCs w:val="0"/>
          <w:color w:val="auto"/>
        </w:rPr>
        <w:commentReference w:id="69"/>
      </w:r>
      <w:r w:rsidRPr="004C1E3C" w:rsidR="00A71120">
        <w:rPr>
          <w:sz w:val="22"/>
        </w:rPr>
        <w:t xml:space="preserve"> of simulation </w:t>
      </w:r>
      <w:commentRangeStart w:id="70"/>
      <w:r w:rsidRPr="004C1E3C" w:rsidR="00A71120">
        <w:rPr>
          <w:sz w:val="22"/>
        </w:rPr>
        <w:t>results</w:t>
      </w:r>
      <w:commentRangeEnd w:id="70"/>
      <w:r w:rsidR="00891B7D">
        <w:rPr>
          <w:rStyle w:val="CommentReference"/>
          <w:i w:val="0"/>
          <w:iCs w:val="0"/>
          <w:color w:val="auto"/>
        </w:rPr>
        <w:commentReference w:id="70"/>
      </w:r>
    </w:p>
    <w:tbl>
      <w:tblPr>
        <w:tblStyle w:val="TableGrid"/>
        <w:tblW w:w="0" w:type="auto"/>
        <w:tblLook w:val="04A0" w:firstRow="1" w:lastRow="0" w:firstColumn="1" w:lastColumn="0" w:noHBand="0" w:noVBand="1"/>
      </w:tblPr>
      <w:tblGrid>
        <w:gridCol w:w="4242"/>
        <w:gridCol w:w="2902"/>
        <w:gridCol w:w="2903"/>
        <w:gridCol w:w="2903"/>
      </w:tblGrid>
      <w:tr w:rsidR="00C81F4B" w:rsidTr="004C1E3C" w14:paraId="19DD2C37" w14:textId="5A91C553">
        <w:tc>
          <w:tcPr>
            <w:tcW w:w="4242" w:type="dxa"/>
          </w:tcPr>
          <w:p w:rsidRPr="004C1E3C" w:rsidR="00C81F4B" w:rsidP="00E877ED" w:rsidRDefault="00C81F4B" w14:paraId="1332C8D1" w14:textId="081B615A">
            <w:pPr>
              <w:rPr>
                <w:b/>
              </w:rPr>
            </w:pPr>
            <w:r w:rsidRPr="004C1E3C">
              <w:rPr>
                <w:b/>
              </w:rPr>
              <w:t>Operating characteristic</w:t>
            </w:r>
          </w:p>
        </w:tc>
        <w:tc>
          <w:tcPr>
            <w:tcW w:w="2902" w:type="dxa"/>
          </w:tcPr>
          <w:p w:rsidRPr="004C1E3C" w:rsidR="00C81F4B" w:rsidP="004C1E3C" w:rsidRDefault="00C81F4B" w14:paraId="1E4EC5C1" w14:textId="3F907EA1">
            <w:pPr>
              <w:jc w:val="center"/>
              <w:rPr>
                <w:b/>
              </w:rPr>
            </w:pPr>
            <w:r w:rsidRPr="004C1E3C">
              <w:rPr>
                <w:b/>
              </w:rPr>
              <w:t>3+3 design</w:t>
            </w:r>
          </w:p>
        </w:tc>
        <w:tc>
          <w:tcPr>
            <w:tcW w:w="2903" w:type="dxa"/>
          </w:tcPr>
          <w:p w:rsidRPr="004C1E3C" w:rsidR="00C81F4B" w:rsidP="004C1E3C" w:rsidRDefault="00C81F4B" w14:paraId="4F05500F" w14:textId="48465481">
            <w:pPr>
              <w:jc w:val="center"/>
              <w:rPr>
                <w:b/>
              </w:rPr>
            </w:pPr>
            <w:r w:rsidRPr="004C1E3C">
              <w:rPr>
                <w:b/>
              </w:rPr>
              <w:t>TARGET-CRM design</w:t>
            </w:r>
          </w:p>
        </w:tc>
        <w:tc>
          <w:tcPr>
            <w:tcW w:w="2903" w:type="dxa"/>
            <w:shd w:val="clear" w:color="auto" w:fill="BFBFBF" w:themeFill="background1" w:themeFillShade="BF"/>
          </w:tcPr>
          <w:p w:rsidRPr="00CE11BA" w:rsidR="00C81F4B" w:rsidP="00C81F4B" w:rsidRDefault="00C81F4B" w14:paraId="254BF7EA" w14:textId="38983002">
            <w:pPr>
              <w:jc w:val="center"/>
              <w:rPr>
                <w:b/>
              </w:rPr>
            </w:pPr>
            <w:r>
              <w:rPr>
                <w:b/>
              </w:rPr>
              <w:t xml:space="preserve">Output variable name </w:t>
            </w:r>
            <w:r>
              <w:rPr>
                <w:b/>
              </w:rPr>
              <w:br/>
            </w:r>
            <w:r>
              <w:rPr>
                <w:b/>
              </w:rPr>
              <w:t>(do not display)</w:t>
            </w:r>
          </w:p>
        </w:tc>
      </w:tr>
      <w:tr w:rsidR="00C81F4B" w:rsidTr="004C1E3C" w14:paraId="7A409993" w14:textId="6E72A206">
        <w:tc>
          <w:tcPr>
            <w:tcW w:w="4242" w:type="dxa"/>
          </w:tcPr>
          <w:p w:rsidR="00C81F4B" w:rsidP="00E877ED" w:rsidRDefault="00C81F4B" w14:paraId="54F5E883" w14:textId="4D24AB82">
            <w:r>
              <w:t>Proportion of Correct Selection (PCS)</w:t>
            </w:r>
          </w:p>
        </w:tc>
        <w:tc>
          <w:tcPr>
            <w:tcW w:w="2902" w:type="dxa"/>
          </w:tcPr>
          <w:p w:rsidRPr="00CE11BA" w:rsidR="00C81F4B" w:rsidP="004C1E3C" w:rsidRDefault="00C81F4B" w14:paraId="78E5BBB5" w14:textId="76E48D1F">
            <w:pPr>
              <w:jc w:val="center"/>
            </w:pPr>
            <w:r>
              <w:t>0.318</w:t>
            </w:r>
          </w:p>
        </w:tc>
        <w:tc>
          <w:tcPr>
            <w:tcW w:w="2903" w:type="dxa"/>
          </w:tcPr>
          <w:p w:rsidR="00C81F4B" w:rsidP="004C1E3C" w:rsidRDefault="00C81F4B" w14:paraId="205F11F5" w14:textId="700E7D29">
            <w:pPr>
              <w:jc w:val="center"/>
            </w:pPr>
            <w:r>
              <w:t>0.5</w:t>
            </w:r>
          </w:p>
        </w:tc>
        <w:tc>
          <w:tcPr>
            <w:tcW w:w="2903" w:type="dxa"/>
            <w:shd w:val="clear" w:color="auto" w:fill="BFBFBF" w:themeFill="background1" w:themeFillShade="BF"/>
          </w:tcPr>
          <w:p w:rsidRPr="004C1E3C" w:rsidR="00C81F4B" w:rsidP="00C81F4B" w:rsidRDefault="00C81F4B" w14:paraId="3EBEAE1A" w14:textId="41769F1C">
            <w:pPr>
              <w:jc w:val="center"/>
              <w:rPr>
                <w:i/>
              </w:rPr>
            </w:pPr>
            <w:r w:rsidRPr="004C1E3C">
              <w:rPr>
                <w:i/>
              </w:rPr>
              <w:t>PCS</w:t>
            </w:r>
          </w:p>
        </w:tc>
      </w:tr>
      <w:tr w:rsidR="001A40B2" w:rsidTr="008C5AEB" w14:paraId="6FD3053D" w14:textId="77777777">
        <w:tc>
          <w:tcPr>
            <w:tcW w:w="4242" w:type="dxa"/>
          </w:tcPr>
          <w:p w:rsidR="001A40B2" w:rsidP="001A40B2" w:rsidRDefault="001A40B2" w14:paraId="7C94E83B" w14:textId="215F3175">
            <w:r>
              <w:t>True MTD</w:t>
            </w:r>
          </w:p>
        </w:tc>
        <w:tc>
          <w:tcPr>
            <w:tcW w:w="2902" w:type="dxa"/>
          </w:tcPr>
          <w:p w:rsidR="001A40B2" w:rsidP="001A40B2" w:rsidRDefault="001A40B2" w14:paraId="779E1764" w14:textId="5BF91D0F">
            <w:pPr>
              <w:jc w:val="center"/>
            </w:pPr>
            <w:r>
              <w:t>Dose 4</w:t>
            </w:r>
          </w:p>
        </w:tc>
        <w:tc>
          <w:tcPr>
            <w:tcW w:w="2903" w:type="dxa"/>
          </w:tcPr>
          <w:p w:rsidR="001A40B2" w:rsidP="001A40B2" w:rsidRDefault="001A40B2" w14:paraId="06F45031" w14:textId="7EDCB431">
            <w:pPr>
              <w:jc w:val="center"/>
            </w:pPr>
            <w:r>
              <w:t>Dose 4</w:t>
            </w:r>
          </w:p>
        </w:tc>
        <w:tc>
          <w:tcPr>
            <w:tcW w:w="2903" w:type="dxa"/>
            <w:shd w:val="clear" w:color="auto" w:fill="BFBFBF" w:themeFill="background1" w:themeFillShade="BF"/>
          </w:tcPr>
          <w:p w:rsidRPr="00F370F2" w:rsidR="001A40B2" w:rsidP="001A40B2" w:rsidRDefault="001A40B2" w14:paraId="65B51AD3" w14:textId="73F9C3A5">
            <w:pPr>
              <w:jc w:val="center"/>
              <w:rPr>
                <w:i/>
              </w:rPr>
            </w:pPr>
            <w:r>
              <w:rPr>
                <w:i/>
              </w:rPr>
              <w:t>true.MTD</w:t>
            </w:r>
          </w:p>
        </w:tc>
      </w:tr>
      <w:tr w:rsidR="001A40B2" w:rsidTr="004C1E3C" w14:paraId="3706D961" w14:textId="3429E0E8">
        <w:tc>
          <w:tcPr>
            <w:tcW w:w="4242" w:type="dxa"/>
          </w:tcPr>
          <w:p w:rsidR="001A40B2" w:rsidP="001A40B2" w:rsidRDefault="001A40B2" w14:paraId="1B5097BD" w14:textId="46AEEF6A">
            <w:r>
              <w:t>Proportion of trials selecting dose X as true MTD:</w:t>
            </w:r>
          </w:p>
        </w:tc>
        <w:tc>
          <w:tcPr>
            <w:tcW w:w="2902" w:type="dxa"/>
          </w:tcPr>
          <w:p w:rsidR="001A40B2" w:rsidP="004C1E3C" w:rsidRDefault="001A40B2" w14:paraId="7DD9E088" w14:textId="755C0826">
            <w:pPr>
              <w:jc w:val="center"/>
            </w:pPr>
          </w:p>
        </w:tc>
        <w:tc>
          <w:tcPr>
            <w:tcW w:w="2903" w:type="dxa"/>
          </w:tcPr>
          <w:p w:rsidR="001A40B2" w:rsidP="004C1E3C" w:rsidRDefault="001A40B2" w14:paraId="2A87CE6C" w14:textId="77777777">
            <w:pPr>
              <w:jc w:val="center"/>
            </w:pPr>
          </w:p>
        </w:tc>
        <w:tc>
          <w:tcPr>
            <w:tcW w:w="2903" w:type="dxa"/>
            <w:shd w:val="clear" w:color="auto" w:fill="BFBFBF" w:themeFill="background1" w:themeFillShade="BF"/>
          </w:tcPr>
          <w:p w:rsidRPr="004C1E3C" w:rsidR="001A40B2" w:rsidP="001A40B2" w:rsidRDefault="001A40B2" w14:paraId="45A5E65E" w14:textId="34F0C711">
            <w:pPr>
              <w:jc w:val="center"/>
              <w:rPr>
                <w:i/>
              </w:rPr>
            </w:pPr>
            <w:r>
              <w:rPr>
                <w:i/>
              </w:rPr>
              <w:t>MTD.selection.table / number.trials</w:t>
            </w:r>
          </w:p>
        </w:tc>
      </w:tr>
      <w:tr w:rsidR="001A40B2" w:rsidTr="004C1E3C" w14:paraId="0CD1222B" w14:textId="088385EF">
        <w:tc>
          <w:tcPr>
            <w:tcW w:w="4242" w:type="dxa"/>
          </w:tcPr>
          <w:p w:rsidR="001A40B2" w:rsidP="004C1E3C" w:rsidRDefault="001A40B2" w14:paraId="1CCE3768" w14:textId="7FD7909A">
            <w:pPr>
              <w:ind w:left="720"/>
            </w:pPr>
            <w:r>
              <w:t>Dose 1</w:t>
            </w:r>
          </w:p>
        </w:tc>
        <w:tc>
          <w:tcPr>
            <w:tcW w:w="2902" w:type="dxa"/>
          </w:tcPr>
          <w:p w:rsidR="001A40B2" w:rsidP="004C1E3C" w:rsidRDefault="001A40B2" w14:paraId="2E304A1A" w14:textId="245BD737">
            <w:pPr>
              <w:jc w:val="center"/>
            </w:pPr>
            <w:r>
              <w:t>0.12</w:t>
            </w:r>
          </w:p>
        </w:tc>
        <w:tc>
          <w:tcPr>
            <w:tcW w:w="2903" w:type="dxa"/>
          </w:tcPr>
          <w:p w:rsidR="001A40B2" w:rsidP="004C1E3C" w:rsidRDefault="001A40B2" w14:paraId="0D979F90" w14:textId="0F8D7744">
            <w:pPr>
              <w:jc w:val="center"/>
            </w:pPr>
            <w:r>
              <w:t>0.01</w:t>
            </w:r>
          </w:p>
        </w:tc>
        <w:tc>
          <w:tcPr>
            <w:tcW w:w="2903" w:type="dxa"/>
            <w:shd w:val="clear" w:color="auto" w:fill="BFBFBF" w:themeFill="background1" w:themeFillShade="BF"/>
          </w:tcPr>
          <w:p w:rsidRPr="004C1E3C" w:rsidR="001A40B2" w:rsidP="001A40B2" w:rsidRDefault="001A40B2" w14:paraId="38B5D6E0" w14:textId="77777777">
            <w:pPr>
              <w:jc w:val="center"/>
              <w:rPr>
                <w:i/>
              </w:rPr>
            </w:pPr>
          </w:p>
        </w:tc>
      </w:tr>
      <w:tr w:rsidR="001A40B2" w:rsidTr="004C1E3C" w14:paraId="749BDEBC" w14:textId="330119EE">
        <w:tc>
          <w:tcPr>
            <w:tcW w:w="4242" w:type="dxa"/>
          </w:tcPr>
          <w:p w:rsidR="001A40B2" w:rsidP="004C1E3C" w:rsidRDefault="001A40B2" w14:paraId="4E1890B4" w14:textId="0BD36487">
            <w:pPr>
              <w:ind w:left="720"/>
            </w:pPr>
            <w:r>
              <w:t>Dose 2</w:t>
            </w:r>
          </w:p>
        </w:tc>
        <w:tc>
          <w:tcPr>
            <w:tcW w:w="2902" w:type="dxa"/>
          </w:tcPr>
          <w:p w:rsidR="001A40B2" w:rsidP="004C1E3C" w:rsidRDefault="001A40B2" w14:paraId="1F74355D" w14:textId="725C28DA">
            <w:pPr>
              <w:jc w:val="center"/>
            </w:pPr>
            <w:r>
              <w:t>0.25</w:t>
            </w:r>
          </w:p>
        </w:tc>
        <w:tc>
          <w:tcPr>
            <w:tcW w:w="2903" w:type="dxa"/>
          </w:tcPr>
          <w:p w:rsidR="001A40B2" w:rsidP="004C1E3C" w:rsidRDefault="001A40B2" w14:paraId="483000CF" w14:textId="41253176">
            <w:pPr>
              <w:jc w:val="center"/>
            </w:pPr>
            <w:r>
              <w:t>0.11</w:t>
            </w:r>
          </w:p>
        </w:tc>
        <w:tc>
          <w:tcPr>
            <w:tcW w:w="2903" w:type="dxa"/>
            <w:shd w:val="clear" w:color="auto" w:fill="BFBFBF" w:themeFill="background1" w:themeFillShade="BF"/>
          </w:tcPr>
          <w:p w:rsidRPr="004C1E3C" w:rsidR="001A40B2" w:rsidP="001A40B2" w:rsidRDefault="001A40B2" w14:paraId="4C4C8F09" w14:textId="77777777">
            <w:pPr>
              <w:jc w:val="center"/>
              <w:rPr>
                <w:i/>
              </w:rPr>
            </w:pPr>
          </w:p>
        </w:tc>
      </w:tr>
      <w:tr w:rsidR="001A40B2" w:rsidTr="004C1E3C" w14:paraId="229BE22B" w14:textId="3018225D">
        <w:tc>
          <w:tcPr>
            <w:tcW w:w="4242" w:type="dxa"/>
          </w:tcPr>
          <w:p w:rsidR="001A40B2" w:rsidP="004C1E3C" w:rsidRDefault="001A40B2" w14:paraId="1ABCD4D3" w14:textId="1F834D50">
            <w:pPr>
              <w:ind w:left="720"/>
            </w:pPr>
            <w:r>
              <w:t xml:space="preserve">Dose 3 </w:t>
            </w:r>
          </w:p>
        </w:tc>
        <w:tc>
          <w:tcPr>
            <w:tcW w:w="2902" w:type="dxa"/>
          </w:tcPr>
          <w:p w:rsidR="001A40B2" w:rsidP="004C1E3C" w:rsidRDefault="001A40B2" w14:paraId="593D6650" w14:textId="6BD67A5F">
            <w:pPr>
              <w:jc w:val="center"/>
            </w:pPr>
            <w:r>
              <w:t>0.312</w:t>
            </w:r>
          </w:p>
        </w:tc>
        <w:tc>
          <w:tcPr>
            <w:tcW w:w="2903" w:type="dxa"/>
          </w:tcPr>
          <w:p w:rsidR="001A40B2" w:rsidP="004C1E3C" w:rsidRDefault="001A40B2" w14:paraId="238AE5BA" w14:textId="4AE759D4">
            <w:pPr>
              <w:jc w:val="center"/>
            </w:pPr>
            <w:r>
              <w:t>0.38</w:t>
            </w:r>
          </w:p>
        </w:tc>
        <w:tc>
          <w:tcPr>
            <w:tcW w:w="2903" w:type="dxa"/>
            <w:shd w:val="clear" w:color="auto" w:fill="BFBFBF" w:themeFill="background1" w:themeFillShade="BF"/>
          </w:tcPr>
          <w:p w:rsidRPr="004C1E3C" w:rsidR="001A40B2" w:rsidP="001A40B2" w:rsidRDefault="001A40B2" w14:paraId="28EB1850" w14:textId="77777777">
            <w:pPr>
              <w:jc w:val="center"/>
              <w:rPr>
                <w:i/>
              </w:rPr>
            </w:pPr>
          </w:p>
        </w:tc>
      </w:tr>
      <w:tr w:rsidR="001A40B2" w:rsidTr="004C1E3C" w14:paraId="6334B969" w14:textId="77777777">
        <w:tc>
          <w:tcPr>
            <w:tcW w:w="4242" w:type="dxa"/>
          </w:tcPr>
          <w:p w:rsidR="001A40B2" w:rsidP="001A40B2" w:rsidRDefault="001A40B2" w14:paraId="78C6504A" w14:textId="0BD7E9C6">
            <w:pPr>
              <w:ind w:left="720"/>
            </w:pPr>
            <w:r>
              <w:t>Dose 4 (… (to maximum number of doses)</w:t>
            </w:r>
          </w:p>
        </w:tc>
        <w:tc>
          <w:tcPr>
            <w:tcW w:w="2902" w:type="dxa"/>
          </w:tcPr>
          <w:p w:rsidR="001A40B2" w:rsidP="001A40B2" w:rsidRDefault="001A40B2" w14:paraId="6B031DB7" w14:textId="13B69435">
            <w:pPr>
              <w:jc w:val="center"/>
            </w:pPr>
            <w:r>
              <w:t>0.318</w:t>
            </w:r>
          </w:p>
        </w:tc>
        <w:tc>
          <w:tcPr>
            <w:tcW w:w="2903" w:type="dxa"/>
          </w:tcPr>
          <w:p w:rsidR="001A40B2" w:rsidP="001A40B2" w:rsidRDefault="001A40B2" w14:paraId="7197F8FA" w14:textId="286DEB51">
            <w:pPr>
              <w:jc w:val="center"/>
            </w:pPr>
            <w:r>
              <w:t>0.50</w:t>
            </w:r>
          </w:p>
        </w:tc>
        <w:tc>
          <w:tcPr>
            <w:tcW w:w="2903" w:type="dxa"/>
            <w:shd w:val="clear" w:color="auto" w:fill="BFBFBF" w:themeFill="background1" w:themeFillShade="BF"/>
          </w:tcPr>
          <w:p w:rsidRPr="00CE11BA" w:rsidR="001A40B2" w:rsidP="001A40B2" w:rsidRDefault="001A40B2" w14:paraId="6E3786A1" w14:textId="77777777">
            <w:pPr>
              <w:jc w:val="center"/>
              <w:rPr>
                <w:i/>
              </w:rPr>
            </w:pPr>
          </w:p>
        </w:tc>
      </w:tr>
      <w:tr w:rsidR="00A0748B" w:rsidTr="008C5AEB" w14:paraId="329CEBD2" w14:textId="77777777">
        <w:tc>
          <w:tcPr>
            <w:tcW w:w="4242" w:type="dxa"/>
          </w:tcPr>
          <w:p w:rsidR="00A0748B" w:rsidP="004C1E3C" w:rsidRDefault="00A0748B" w14:paraId="0E48E4AD" w14:textId="490FAEF4">
            <w:r>
              <w:t>Proportion of patients experiencing a DLT overall</w:t>
            </w:r>
          </w:p>
        </w:tc>
        <w:tc>
          <w:tcPr>
            <w:tcW w:w="2902" w:type="dxa"/>
          </w:tcPr>
          <w:p w:rsidR="00A0748B" w:rsidP="001A40B2" w:rsidRDefault="00A0748B" w14:paraId="1D796976" w14:textId="1790FDF5">
            <w:pPr>
              <w:jc w:val="center"/>
            </w:pPr>
            <w:r>
              <w:t>0.173</w:t>
            </w:r>
          </w:p>
        </w:tc>
        <w:tc>
          <w:tcPr>
            <w:tcW w:w="2903" w:type="dxa"/>
          </w:tcPr>
          <w:p w:rsidR="00A0748B" w:rsidP="001A40B2" w:rsidRDefault="00A0748B" w14:paraId="55CF9893" w14:textId="22CFCBF1">
            <w:pPr>
              <w:jc w:val="center"/>
            </w:pPr>
            <w:r>
              <w:t>0.138</w:t>
            </w:r>
          </w:p>
        </w:tc>
        <w:tc>
          <w:tcPr>
            <w:tcW w:w="2903" w:type="dxa"/>
            <w:shd w:val="clear" w:color="auto" w:fill="BFBFBF" w:themeFill="background1" w:themeFillShade="BF"/>
          </w:tcPr>
          <w:p w:rsidRPr="00CE11BA" w:rsidR="00A0748B" w:rsidP="001A40B2" w:rsidRDefault="00A0748B" w14:paraId="181D2EE6" w14:textId="7942993B">
            <w:pPr>
              <w:jc w:val="center"/>
              <w:rPr>
                <w:i/>
              </w:rPr>
            </w:pPr>
            <w:r>
              <w:rPr>
                <w:i/>
              </w:rPr>
              <w:t>obs.tox.overall</w:t>
            </w:r>
          </w:p>
        </w:tc>
      </w:tr>
      <w:tr w:rsidR="001A40B2" w:rsidTr="004C1E3C" w14:paraId="5C2F4BD6" w14:textId="77777777">
        <w:tc>
          <w:tcPr>
            <w:tcW w:w="4242" w:type="dxa"/>
          </w:tcPr>
          <w:p w:rsidR="001A40B2" w:rsidP="001A40B2" w:rsidRDefault="001A40B2" w14:paraId="1049BB80" w14:textId="57DBA57C">
            <w:r>
              <w:t>Proportion of patients experiencing a DLT per dose level</w:t>
            </w:r>
          </w:p>
        </w:tc>
        <w:tc>
          <w:tcPr>
            <w:tcW w:w="2902" w:type="dxa"/>
          </w:tcPr>
          <w:p w:rsidR="001A40B2" w:rsidP="001A40B2" w:rsidRDefault="001A40B2" w14:paraId="77AAE6ED" w14:textId="77777777">
            <w:pPr>
              <w:jc w:val="center"/>
            </w:pPr>
          </w:p>
        </w:tc>
        <w:tc>
          <w:tcPr>
            <w:tcW w:w="2903" w:type="dxa"/>
          </w:tcPr>
          <w:p w:rsidR="001A40B2" w:rsidP="001A40B2" w:rsidRDefault="001A40B2" w14:paraId="726A1299" w14:textId="77777777">
            <w:pPr>
              <w:jc w:val="center"/>
            </w:pPr>
          </w:p>
        </w:tc>
        <w:tc>
          <w:tcPr>
            <w:tcW w:w="2903" w:type="dxa"/>
            <w:shd w:val="clear" w:color="auto" w:fill="BFBFBF" w:themeFill="background1" w:themeFillShade="BF"/>
          </w:tcPr>
          <w:p w:rsidR="001A40B2" w:rsidP="001A40B2" w:rsidRDefault="001A40B2" w14:paraId="6A586533" w14:textId="74BD5F1A">
            <w:pPr>
              <w:jc w:val="center"/>
              <w:rPr>
                <w:i/>
              </w:rPr>
            </w:pPr>
            <w:r>
              <w:rPr>
                <w:i/>
              </w:rPr>
              <w:t>obs.tox.table</w:t>
            </w:r>
          </w:p>
        </w:tc>
      </w:tr>
      <w:tr w:rsidR="001A40B2" w:rsidTr="004C1E3C" w14:paraId="66A79C6A" w14:textId="77777777">
        <w:tc>
          <w:tcPr>
            <w:tcW w:w="4242" w:type="dxa"/>
          </w:tcPr>
          <w:p w:rsidR="001A40B2" w:rsidP="004C1E3C" w:rsidRDefault="001A40B2" w14:paraId="0B71473E" w14:textId="6113B4D7">
            <w:pPr>
              <w:ind w:left="720"/>
            </w:pPr>
            <w:r>
              <w:t>Dose 1</w:t>
            </w:r>
          </w:p>
        </w:tc>
        <w:tc>
          <w:tcPr>
            <w:tcW w:w="2902" w:type="dxa"/>
          </w:tcPr>
          <w:p w:rsidR="001A40B2" w:rsidP="001A40B2" w:rsidRDefault="001A40B2" w14:paraId="13C6BE96" w14:textId="55325CEC">
            <w:pPr>
              <w:jc w:val="center"/>
            </w:pPr>
            <w:r>
              <w:t>0.01</w:t>
            </w:r>
          </w:p>
        </w:tc>
        <w:tc>
          <w:tcPr>
            <w:tcW w:w="2903" w:type="dxa"/>
          </w:tcPr>
          <w:p w:rsidR="001A40B2" w:rsidP="001A40B2" w:rsidRDefault="001A40B2" w14:paraId="4A8A48A6" w14:textId="0B5C067C">
            <w:pPr>
              <w:jc w:val="center"/>
            </w:pPr>
            <w:r>
              <w:t>0.02</w:t>
            </w:r>
          </w:p>
        </w:tc>
        <w:tc>
          <w:tcPr>
            <w:tcW w:w="2903" w:type="dxa"/>
            <w:shd w:val="clear" w:color="auto" w:fill="BFBFBF" w:themeFill="background1" w:themeFillShade="BF"/>
          </w:tcPr>
          <w:p w:rsidR="001A40B2" w:rsidP="001A40B2" w:rsidRDefault="001A40B2" w14:paraId="3611DF13" w14:textId="77777777">
            <w:pPr>
              <w:jc w:val="center"/>
              <w:rPr>
                <w:i/>
              </w:rPr>
            </w:pPr>
          </w:p>
        </w:tc>
      </w:tr>
      <w:tr w:rsidR="001A40B2" w:rsidTr="004C1E3C" w14:paraId="15737BE2" w14:textId="77777777">
        <w:tc>
          <w:tcPr>
            <w:tcW w:w="4242" w:type="dxa"/>
          </w:tcPr>
          <w:p w:rsidR="001A40B2" w:rsidP="004C1E3C" w:rsidRDefault="001A40B2" w14:paraId="26EBBAF1" w14:textId="0A644A2C">
            <w:pPr>
              <w:ind w:left="720"/>
            </w:pPr>
            <w:r>
              <w:t>Dose 2</w:t>
            </w:r>
          </w:p>
        </w:tc>
        <w:tc>
          <w:tcPr>
            <w:tcW w:w="2902" w:type="dxa"/>
          </w:tcPr>
          <w:p w:rsidR="001A40B2" w:rsidP="001A40B2" w:rsidRDefault="001A40B2" w14:paraId="3C6F6C51" w14:textId="52B611A3">
            <w:pPr>
              <w:jc w:val="center"/>
            </w:pPr>
            <w:r>
              <w:t>0.03</w:t>
            </w:r>
          </w:p>
        </w:tc>
        <w:tc>
          <w:tcPr>
            <w:tcW w:w="2903" w:type="dxa"/>
          </w:tcPr>
          <w:p w:rsidR="001A40B2" w:rsidP="001A40B2" w:rsidRDefault="001A40B2" w14:paraId="199B452E" w14:textId="64717ADE">
            <w:pPr>
              <w:jc w:val="center"/>
            </w:pPr>
            <w:r>
              <w:t>0.04</w:t>
            </w:r>
          </w:p>
        </w:tc>
        <w:tc>
          <w:tcPr>
            <w:tcW w:w="2903" w:type="dxa"/>
            <w:shd w:val="clear" w:color="auto" w:fill="BFBFBF" w:themeFill="background1" w:themeFillShade="BF"/>
          </w:tcPr>
          <w:p w:rsidR="001A40B2" w:rsidP="001A40B2" w:rsidRDefault="001A40B2" w14:paraId="74B9C2CF" w14:textId="77777777">
            <w:pPr>
              <w:jc w:val="center"/>
              <w:rPr>
                <w:i/>
              </w:rPr>
            </w:pPr>
          </w:p>
        </w:tc>
      </w:tr>
      <w:tr w:rsidR="001A40B2" w:rsidTr="004C1E3C" w14:paraId="65449A33" w14:textId="77777777">
        <w:tc>
          <w:tcPr>
            <w:tcW w:w="4242" w:type="dxa"/>
          </w:tcPr>
          <w:p w:rsidR="001A40B2" w:rsidP="004C1E3C" w:rsidRDefault="001A40B2" w14:paraId="4751E20B" w14:textId="13DC7311">
            <w:pPr>
              <w:ind w:left="720"/>
            </w:pPr>
            <w:r>
              <w:t xml:space="preserve">Dose 3 </w:t>
            </w:r>
          </w:p>
        </w:tc>
        <w:tc>
          <w:tcPr>
            <w:tcW w:w="2902" w:type="dxa"/>
          </w:tcPr>
          <w:p w:rsidR="001A40B2" w:rsidP="001A40B2" w:rsidRDefault="001A40B2" w14:paraId="2B59AA9F" w14:textId="5AF38850">
            <w:pPr>
              <w:jc w:val="center"/>
            </w:pPr>
            <w:r>
              <w:t>0.05</w:t>
            </w:r>
          </w:p>
        </w:tc>
        <w:tc>
          <w:tcPr>
            <w:tcW w:w="2903" w:type="dxa"/>
          </w:tcPr>
          <w:p w:rsidR="001A40B2" w:rsidP="001A40B2" w:rsidRDefault="001A40B2" w14:paraId="29F35B72" w14:textId="70837CD9">
            <w:pPr>
              <w:jc w:val="center"/>
            </w:pPr>
            <w:r>
              <w:t>0.07</w:t>
            </w:r>
          </w:p>
        </w:tc>
        <w:tc>
          <w:tcPr>
            <w:tcW w:w="2903" w:type="dxa"/>
            <w:shd w:val="clear" w:color="auto" w:fill="BFBFBF" w:themeFill="background1" w:themeFillShade="BF"/>
          </w:tcPr>
          <w:p w:rsidR="001A40B2" w:rsidP="001A40B2" w:rsidRDefault="001A40B2" w14:paraId="7807FB67" w14:textId="77777777">
            <w:pPr>
              <w:jc w:val="center"/>
              <w:rPr>
                <w:i/>
              </w:rPr>
            </w:pPr>
          </w:p>
        </w:tc>
      </w:tr>
      <w:tr w:rsidR="001A40B2" w:rsidTr="004C1E3C" w14:paraId="1BFD977E" w14:textId="77777777">
        <w:tc>
          <w:tcPr>
            <w:tcW w:w="4242" w:type="dxa"/>
          </w:tcPr>
          <w:p w:rsidR="001A40B2" w:rsidP="004C1E3C" w:rsidRDefault="001A40B2" w14:paraId="0F3A6CBD" w14:textId="6AA990C4">
            <w:pPr>
              <w:ind w:left="720"/>
            </w:pPr>
            <w:r>
              <w:t>Dose 4 (… (to maximum number of doses)</w:t>
            </w:r>
          </w:p>
        </w:tc>
        <w:tc>
          <w:tcPr>
            <w:tcW w:w="2902" w:type="dxa"/>
          </w:tcPr>
          <w:p w:rsidR="001A40B2" w:rsidP="001A40B2" w:rsidRDefault="001A40B2" w14:paraId="4F6A46DC" w14:textId="2DCF78DA">
            <w:pPr>
              <w:jc w:val="center"/>
            </w:pPr>
            <w:r>
              <w:t>0.08</w:t>
            </w:r>
          </w:p>
        </w:tc>
        <w:tc>
          <w:tcPr>
            <w:tcW w:w="2903" w:type="dxa"/>
          </w:tcPr>
          <w:p w:rsidR="001A40B2" w:rsidP="001A40B2" w:rsidRDefault="001A40B2" w14:paraId="3B2D393E" w14:textId="7F5987BD">
            <w:pPr>
              <w:jc w:val="center"/>
            </w:pPr>
            <w:r>
              <w:t>0.09</w:t>
            </w:r>
          </w:p>
        </w:tc>
        <w:tc>
          <w:tcPr>
            <w:tcW w:w="2903" w:type="dxa"/>
            <w:shd w:val="clear" w:color="auto" w:fill="BFBFBF" w:themeFill="background1" w:themeFillShade="BF"/>
          </w:tcPr>
          <w:p w:rsidR="001A40B2" w:rsidP="001A40B2" w:rsidRDefault="001A40B2" w14:paraId="50F9D8C3" w14:textId="77777777">
            <w:pPr>
              <w:jc w:val="center"/>
              <w:rPr>
                <w:i/>
              </w:rPr>
            </w:pPr>
          </w:p>
        </w:tc>
      </w:tr>
      <w:tr w:rsidR="000133F8" w:rsidTr="008C5AEB" w14:paraId="07E2AEF6" w14:textId="77777777">
        <w:tc>
          <w:tcPr>
            <w:tcW w:w="4242" w:type="dxa"/>
          </w:tcPr>
          <w:p w:rsidR="000133F8" w:rsidP="004C1E3C" w:rsidRDefault="000133F8" w14:paraId="72EFFA7D" w14:textId="758514D8">
            <w:r>
              <w:t>Mean total sample size</w:t>
            </w:r>
          </w:p>
        </w:tc>
        <w:tc>
          <w:tcPr>
            <w:tcW w:w="2902" w:type="dxa"/>
          </w:tcPr>
          <w:p w:rsidR="000133F8" w:rsidP="001A40B2" w:rsidRDefault="000133F8" w14:paraId="7B6980DF" w14:textId="25C5116D">
            <w:pPr>
              <w:jc w:val="center"/>
            </w:pPr>
            <w:r>
              <w:t>15.36</w:t>
            </w:r>
          </w:p>
        </w:tc>
        <w:tc>
          <w:tcPr>
            <w:tcW w:w="2903" w:type="dxa"/>
          </w:tcPr>
          <w:p w:rsidR="000133F8" w:rsidP="001A40B2" w:rsidRDefault="000133F8" w14:paraId="1981E7C5" w14:textId="143A4DAE">
            <w:pPr>
              <w:jc w:val="center"/>
            </w:pPr>
            <w:r>
              <w:t>18</w:t>
            </w:r>
          </w:p>
        </w:tc>
        <w:tc>
          <w:tcPr>
            <w:tcW w:w="2903" w:type="dxa"/>
            <w:shd w:val="clear" w:color="auto" w:fill="BFBFBF" w:themeFill="background1" w:themeFillShade="BF"/>
          </w:tcPr>
          <w:p w:rsidR="000133F8" w:rsidP="001A40B2" w:rsidRDefault="000133F8" w14:paraId="27A534AE" w14:textId="1FD930C2">
            <w:pPr>
              <w:jc w:val="center"/>
              <w:rPr>
                <w:i/>
              </w:rPr>
            </w:pPr>
            <w:r>
              <w:rPr>
                <w:i/>
              </w:rPr>
              <w:t>mean.obs.N</w:t>
            </w:r>
          </w:p>
        </w:tc>
      </w:tr>
      <w:tr w:rsidR="009D4096" w:rsidTr="008C5AEB" w14:paraId="3D995121" w14:textId="77777777">
        <w:tc>
          <w:tcPr>
            <w:tcW w:w="4242" w:type="dxa"/>
          </w:tcPr>
          <w:p w:rsidR="009D4096" w:rsidP="000133F8" w:rsidRDefault="009D4096" w14:paraId="753B1C9C" w14:textId="1268C963">
            <w:r>
              <w:t>Minimum total sample size</w:t>
            </w:r>
          </w:p>
        </w:tc>
        <w:tc>
          <w:tcPr>
            <w:tcW w:w="2902" w:type="dxa"/>
          </w:tcPr>
          <w:p w:rsidR="009D4096" w:rsidP="001A40B2" w:rsidRDefault="009D4096" w14:paraId="77C5853A" w14:textId="5902A4D8">
            <w:pPr>
              <w:jc w:val="center"/>
            </w:pPr>
            <w:r>
              <w:t>9</w:t>
            </w:r>
          </w:p>
        </w:tc>
        <w:tc>
          <w:tcPr>
            <w:tcW w:w="2903" w:type="dxa"/>
          </w:tcPr>
          <w:p w:rsidR="009D4096" w:rsidP="001A40B2" w:rsidRDefault="009D4096" w14:paraId="6F950C4F" w14:textId="557AD00E">
            <w:pPr>
              <w:jc w:val="center"/>
            </w:pPr>
            <w:r>
              <w:t>18</w:t>
            </w:r>
          </w:p>
        </w:tc>
        <w:tc>
          <w:tcPr>
            <w:tcW w:w="2903" w:type="dxa"/>
            <w:shd w:val="clear" w:color="auto" w:fill="BFBFBF" w:themeFill="background1" w:themeFillShade="BF"/>
          </w:tcPr>
          <w:p w:rsidR="009D4096" w:rsidP="001A40B2" w:rsidRDefault="009D4096" w14:paraId="440637D9" w14:textId="23D87913">
            <w:pPr>
              <w:jc w:val="center"/>
              <w:rPr>
                <w:i/>
              </w:rPr>
            </w:pPr>
            <w:r>
              <w:rPr>
                <w:i/>
              </w:rPr>
              <w:t>min.obs.N</w:t>
            </w:r>
          </w:p>
        </w:tc>
      </w:tr>
      <w:tr w:rsidR="009D4096" w:rsidTr="008C5AEB" w14:paraId="4F17B9B4" w14:textId="77777777">
        <w:tc>
          <w:tcPr>
            <w:tcW w:w="4242" w:type="dxa"/>
          </w:tcPr>
          <w:p w:rsidR="009D4096" w:rsidP="000133F8" w:rsidRDefault="009D4096" w14:paraId="17CF6BB5" w14:textId="42A99D67">
            <w:r>
              <w:t>Maximum total sample size</w:t>
            </w:r>
          </w:p>
        </w:tc>
        <w:tc>
          <w:tcPr>
            <w:tcW w:w="2902" w:type="dxa"/>
          </w:tcPr>
          <w:p w:rsidR="009D4096" w:rsidP="001A40B2" w:rsidRDefault="009D4096" w14:paraId="0B63B648" w14:textId="0008478C">
            <w:pPr>
              <w:jc w:val="center"/>
            </w:pPr>
            <w:r>
              <w:t>21</w:t>
            </w:r>
          </w:p>
        </w:tc>
        <w:tc>
          <w:tcPr>
            <w:tcW w:w="2903" w:type="dxa"/>
          </w:tcPr>
          <w:p w:rsidR="009D4096" w:rsidP="001A40B2" w:rsidRDefault="009D4096" w14:paraId="0B548C20" w14:textId="58AD7224">
            <w:pPr>
              <w:jc w:val="center"/>
            </w:pPr>
            <w:r>
              <w:t>18</w:t>
            </w:r>
          </w:p>
        </w:tc>
        <w:tc>
          <w:tcPr>
            <w:tcW w:w="2903" w:type="dxa"/>
            <w:shd w:val="clear" w:color="auto" w:fill="BFBFBF" w:themeFill="background1" w:themeFillShade="BF"/>
          </w:tcPr>
          <w:p w:rsidR="009D4096" w:rsidP="001A40B2" w:rsidRDefault="009D4096" w14:paraId="4590624B" w14:textId="42C7E61C">
            <w:pPr>
              <w:jc w:val="center"/>
              <w:rPr>
                <w:i/>
              </w:rPr>
            </w:pPr>
            <w:r>
              <w:rPr>
                <w:i/>
              </w:rPr>
              <w:t>max.obs.N</w:t>
            </w:r>
          </w:p>
        </w:tc>
      </w:tr>
      <w:tr w:rsidR="001A40B2" w:rsidTr="004C1E3C" w14:paraId="23DC8BA8" w14:textId="77777777">
        <w:tc>
          <w:tcPr>
            <w:tcW w:w="4242" w:type="dxa"/>
          </w:tcPr>
          <w:p w:rsidR="001A40B2" w:rsidP="004C1E3C" w:rsidRDefault="001A40B2" w14:paraId="5F525540" w14:textId="0BBA3395">
            <w:r>
              <w:t>Proportion of patients enrolled per dose level</w:t>
            </w:r>
          </w:p>
        </w:tc>
        <w:tc>
          <w:tcPr>
            <w:tcW w:w="2902" w:type="dxa"/>
          </w:tcPr>
          <w:p w:rsidR="001A40B2" w:rsidP="001A40B2" w:rsidRDefault="001A40B2" w14:paraId="749D5D07" w14:textId="77777777">
            <w:pPr>
              <w:jc w:val="center"/>
            </w:pPr>
          </w:p>
        </w:tc>
        <w:tc>
          <w:tcPr>
            <w:tcW w:w="2903" w:type="dxa"/>
          </w:tcPr>
          <w:p w:rsidR="001A40B2" w:rsidP="001A40B2" w:rsidRDefault="001A40B2" w14:paraId="5406BB25" w14:textId="77777777">
            <w:pPr>
              <w:jc w:val="center"/>
            </w:pPr>
          </w:p>
        </w:tc>
        <w:tc>
          <w:tcPr>
            <w:tcW w:w="2903" w:type="dxa"/>
            <w:shd w:val="clear" w:color="auto" w:fill="BFBFBF" w:themeFill="background1" w:themeFillShade="BF"/>
          </w:tcPr>
          <w:p w:rsidR="001A40B2" w:rsidP="001A40B2" w:rsidRDefault="001A40B2" w14:paraId="21465FF9" w14:textId="44C91301">
            <w:pPr>
              <w:jc w:val="center"/>
              <w:rPr>
                <w:i/>
              </w:rPr>
            </w:pPr>
            <w:r>
              <w:rPr>
                <w:i/>
              </w:rPr>
              <w:t>patient.allocation.table</w:t>
            </w:r>
          </w:p>
        </w:tc>
      </w:tr>
      <w:tr w:rsidR="001A40B2" w:rsidTr="004C1E3C" w14:paraId="1FBE1C56" w14:textId="77777777">
        <w:tc>
          <w:tcPr>
            <w:tcW w:w="4242" w:type="dxa"/>
          </w:tcPr>
          <w:p w:rsidR="001A40B2" w:rsidP="001A40B2" w:rsidRDefault="001A40B2" w14:paraId="49CEB333" w14:textId="5B51DE4A">
            <w:pPr>
              <w:ind w:left="720"/>
            </w:pPr>
            <w:r>
              <w:t>Dose 1</w:t>
            </w:r>
          </w:p>
        </w:tc>
        <w:tc>
          <w:tcPr>
            <w:tcW w:w="2902" w:type="dxa"/>
          </w:tcPr>
          <w:p w:rsidR="001A40B2" w:rsidP="001A40B2" w:rsidRDefault="001A40B2" w14:paraId="19BD8D76" w14:textId="28E1AF2D">
            <w:pPr>
              <w:jc w:val="center"/>
            </w:pPr>
            <w:r>
              <w:t>0.02</w:t>
            </w:r>
          </w:p>
        </w:tc>
        <w:tc>
          <w:tcPr>
            <w:tcW w:w="2903" w:type="dxa"/>
          </w:tcPr>
          <w:p w:rsidR="001A40B2" w:rsidP="001A40B2" w:rsidRDefault="001A40B2" w14:paraId="17E8AADB" w14:textId="4C5812E9">
            <w:pPr>
              <w:jc w:val="center"/>
            </w:pPr>
            <w:r>
              <w:t>0.05</w:t>
            </w:r>
          </w:p>
        </w:tc>
        <w:tc>
          <w:tcPr>
            <w:tcW w:w="2903" w:type="dxa"/>
            <w:shd w:val="clear" w:color="auto" w:fill="BFBFBF" w:themeFill="background1" w:themeFillShade="BF"/>
          </w:tcPr>
          <w:p w:rsidR="001A40B2" w:rsidP="001A40B2" w:rsidRDefault="001A40B2" w14:paraId="53EF55DF" w14:textId="77777777">
            <w:pPr>
              <w:jc w:val="center"/>
              <w:rPr>
                <w:i/>
              </w:rPr>
            </w:pPr>
          </w:p>
        </w:tc>
      </w:tr>
      <w:tr w:rsidR="001A40B2" w:rsidTr="004C1E3C" w14:paraId="7261EA7F" w14:textId="77777777">
        <w:tc>
          <w:tcPr>
            <w:tcW w:w="4242" w:type="dxa"/>
          </w:tcPr>
          <w:p w:rsidR="001A40B2" w:rsidP="001A40B2" w:rsidRDefault="001A40B2" w14:paraId="53E55992" w14:textId="316DED0B">
            <w:pPr>
              <w:ind w:left="720"/>
            </w:pPr>
            <w:r>
              <w:t>Dose 2</w:t>
            </w:r>
          </w:p>
        </w:tc>
        <w:tc>
          <w:tcPr>
            <w:tcW w:w="2902" w:type="dxa"/>
          </w:tcPr>
          <w:p w:rsidR="001A40B2" w:rsidP="001A40B2" w:rsidRDefault="001A40B2" w14:paraId="20AA12A7" w14:textId="750A0D70">
            <w:pPr>
              <w:jc w:val="center"/>
            </w:pPr>
            <w:r>
              <w:t>0.18</w:t>
            </w:r>
          </w:p>
        </w:tc>
        <w:tc>
          <w:tcPr>
            <w:tcW w:w="2903" w:type="dxa"/>
          </w:tcPr>
          <w:p w:rsidR="001A40B2" w:rsidP="001A40B2" w:rsidRDefault="001A40B2" w14:paraId="379A57A0" w14:textId="69DA4D48">
            <w:pPr>
              <w:jc w:val="center"/>
            </w:pPr>
            <w:r>
              <w:t>0.15</w:t>
            </w:r>
          </w:p>
        </w:tc>
        <w:tc>
          <w:tcPr>
            <w:tcW w:w="2903" w:type="dxa"/>
            <w:shd w:val="clear" w:color="auto" w:fill="BFBFBF" w:themeFill="background1" w:themeFillShade="BF"/>
          </w:tcPr>
          <w:p w:rsidR="001A40B2" w:rsidP="001A40B2" w:rsidRDefault="001A40B2" w14:paraId="37206F7D" w14:textId="77777777">
            <w:pPr>
              <w:jc w:val="center"/>
              <w:rPr>
                <w:i/>
              </w:rPr>
            </w:pPr>
          </w:p>
        </w:tc>
      </w:tr>
      <w:tr w:rsidR="001A40B2" w:rsidTr="004C1E3C" w14:paraId="7FD8129B" w14:textId="77777777">
        <w:tc>
          <w:tcPr>
            <w:tcW w:w="4242" w:type="dxa"/>
          </w:tcPr>
          <w:p w:rsidR="001A40B2" w:rsidP="001A40B2" w:rsidRDefault="001A40B2" w14:paraId="52B6C2C2" w14:textId="1F4ED406">
            <w:pPr>
              <w:ind w:left="720"/>
            </w:pPr>
            <w:r>
              <w:t xml:space="preserve">Dose 3 </w:t>
            </w:r>
          </w:p>
        </w:tc>
        <w:tc>
          <w:tcPr>
            <w:tcW w:w="2902" w:type="dxa"/>
          </w:tcPr>
          <w:p w:rsidR="001A40B2" w:rsidP="001A40B2" w:rsidRDefault="001A40B2" w14:paraId="485A71EE" w14:textId="1DB27574">
            <w:pPr>
              <w:jc w:val="center"/>
            </w:pPr>
            <w:r>
              <w:t>0.35</w:t>
            </w:r>
          </w:p>
        </w:tc>
        <w:tc>
          <w:tcPr>
            <w:tcW w:w="2903" w:type="dxa"/>
          </w:tcPr>
          <w:p w:rsidR="001A40B2" w:rsidP="001A40B2" w:rsidRDefault="001A40B2" w14:paraId="50D18F0D" w14:textId="76D3BEC9">
            <w:pPr>
              <w:jc w:val="center"/>
            </w:pPr>
            <w:r>
              <w:t>0.30</w:t>
            </w:r>
          </w:p>
        </w:tc>
        <w:tc>
          <w:tcPr>
            <w:tcW w:w="2903" w:type="dxa"/>
            <w:shd w:val="clear" w:color="auto" w:fill="BFBFBF" w:themeFill="background1" w:themeFillShade="BF"/>
          </w:tcPr>
          <w:p w:rsidR="001A40B2" w:rsidP="001A40B2" w:rsidRDefault="001A40B2" w14:paraId="1269CC87" w14:textId="77777777">
            <w:pPr>
              <w:jc w:val="center"/>
              <w:rPr>
                <w:i/>
              </w:rPr>
            </w:pPr>
          </w:p>
        </w:tc>
      </w:tr>
      <w:tr w:rsidR="001A40B2" w:rsidTr="004C1E3C" w14:paraId="2CCFF5F9" w14:textId="77777777">
        <w:tc>
          <w:tcPr>
            <w:tcW w:w="4242" w:type="dxa"/>
          </w:tcPr>
          <w:p w:rsidR="001A40B2" w:rsidP="001A40B2" w:rsidRDefault="001A40B2" w14:paraId="1E610C8C" w14:textId="411C1C16">
            <w:pPr>
              <w:ind w:left="720"/>
            </w:pPr>
            <w:r>
              <w:t>Dose 4 (… (to maximum number of doses)</w:t>
            </w:r>
          </w:p>
        </w:tc>
        <w:tc>
          <w:tcPr>
            <w:tcW w:w="2902" w:type="dxa"/>
          </w:tcPr>
          <w:p w:rsidR="001A40B2" w:rsidP="001A40B2" w:rsidRDefault="001A40B2" w14:paraId="0C2B0CD0" w14:textId="6250AF0B">
            <w:pPr>
              <w:jc w:val="center"/>
            </w:pPr>
            <w:r>
              <w:t>0.45</w:t>
            </w:r>
          </w:p>
        </w:tc>
        <w:tc>
          <w:tcPr>
            <w:tcW w:w="2903" w:type="dxa"/>
          </w:tcPr>
          <w:p w:rsidR="001A40B2" w:rsidP="001A40B2" w:rsidRDefault="001A40B2" w14:paraId="6A9732A5" w14:textId="344B19FC">
            <w:pPr>
              <w:jc w:val="center"/>
            </w:pPr>
            <w:r>
              <w:t>0.50</w:t>
            </w:r>
          </w:p>
        </w:tc>
        <w:tc>
          <w:tcPr>
            <w:tcW w:w="2903" w:type="dxa"/>
            <w:shd w:val="clear" w:color="auto" w:fill="BFBFBF" w:themeFill="background1" w:themeFillShade="BF"/>
          </w:tcPr>
          <w:p w:rsidR="001A40B2" w:rsidP="001A40B2" w:rsidRDefault="001A40B2" w14:paraId="457ECECA" w14:textId="77777777">
            <w:pPr>
              <w:jc w:val="center"/>
              <w:rPr>
                <w:i/>
              </w:rPr>
            </w:pPr>
          </w:p>
        </w:tc>
      </w:tr>
      <w:tr w:rsidR="001A40B2" w:rsidTr="008C5AEB" w14:paraId="37FE5293" w14:textId="77777777">
        <w:tc>
          <w:tcPr>
            <w:tcW w:w="4242" w:type="dxa"/>
          </w:tcPr>
          <w:p w:rsidR="001A40B2" w:rsidP="004C1E3C" w:rsidRDefault="001A40B2" w14:paraId="512EEE10" w14:textId="32B29570">
            <w:r>
              <w:lastRenderedPageBreak/>
              <w:t>Mean study duration in days</w:t>
            </w:r>
          </w:p>
        </w:tc>
        <w:tc>
          <w:tcPr>
            <w:tcW w:w="2902" w:type="dxa"/>
          </w:tcPr>
          <w:p w:rsidR="001A40B2" w:rsidP="001A40B2" w:rsidRDefault="001A40B2" w14:paraId="106FCE4E" w14:textId="081BC0D5">
            <w:pPr>
              <w:jc w:val="center"/>
            </w:pPr>
            <w:r>
              <w:t>608.54</w:t>
            </w:r>
          </w:p>
        </w:tc>
        <w:tc>
          <w:tcPr>
            <w:tcW w:w="2903" w:type="dxa"/>
          </w:tcPr>
          <w:p w:rsidR="001A40B2" w:rsidP="001A40B2" w:rsidRDefault="001A40B2" w14:paraId="2C4A4ECB" w14:textId="2BC1685F">
            <w:pPr>
              <w:jc w:val="center"/>
            </w:pPr>
            <w:r>
              <w:t>588.89</w:t>
            </w:r>
          </w:p>
        </w:tc>
        <w:tc>
          <w:tcPr>
            <w:tcW w:w="2903" w:type="dxa"/>
            <w:shd w:val="clear" w:color="auto" w:fill="BFBFBF" w:themeFill="background1" w:themeFillShade="BF"/>
          </w:tcPr>
          <w:p w:rsidR="001A40B2" w:rsidP="001A40B2" w:rsidRDefault="001A40B2" w14:paraId="39BD8E06" w14:textId="208F1DFD">
            <w:pPr>
              <w:jc w:val="center"/>
              <w:rPr>
                <w:i/>
              </w:rPr>
            </w:pPr>
            <w:r>
              <w:rPr>
                <w:i/>
              </w:rPr>
              <w:t>mean.duration</w:t>
            </w:r>
          </w:p>
        </w:tc>
      </w:tr>
      <w:tr w:rsidR="001A40B2" w:rsidTr="008C5AEB" w14:paraId="0E27ADE1" w14:textId="77777777">
        <w:tc>
          <w:tcPr>
            <w:tcW w:w="4242" w:type="dxa"/>
          </w:tcPr>
          <w:p w:rsidR="001A40B2" w:rsidP="001A40B2" w:rsidRDefault="001A40B2" w14:paraId="122FE137" w14:textId="23464C9C">
            <w:r>
              <w:t>Standard deviation of study duration in days</w:t>
            </w:r>
          </w:p>
        </w:tc>
        <w:tc>
          <w:tcPr>
            <w:tcW w:w="2902" w:type="dxa"/>
          </w:tcPr>
          <w:p w:rsidR="001A40B2" w:rsidP="001A40B2" w:rsidRDefault="001A40B2" w14:paraId="51DFA35E" w14:textId="1F340AD0">
            <w:pPr>
              <w:jc w:val="center"/>
            </w:pPr>
            <w:r>
              <w:t>31.21</w:t>
            </w:r>
          </w:p>
        </w:tc>
        <w:tc>
          <w:tcPr>
            <w:tcW w:w="2903" w:type="dxa"/>
          </w:tcPr>
          <w:p w:rsidR="001A40B2" w:rsidP="001A40B2" w:rsidRDefault="001A40B2" w14:paraId="0B8B2352" w14:textId="5AF5B52B">
            <w:pPr>
              <w:jc w:val="center"/>
            </w:pPr>
            <w:r>
              <w:t>135.85</w:t>
            </w:r>
          </w:p>
        </w:tc>
        <w:tc>
          <w:tcPr>
            <w:tcW w:w="2903" w:type="dxa"/>
            <w:shd w:val="clear" w:color="auto" w:fill="BFBFBF" w:themeFill="background1" w:themeFillShade="BF"/>
          </w:tcPr>
          <w:p w:rsidR="001A40B2" w:rsidP="001A40B2" w:rsidRDefault="001A40B2" w14:paraId="73D6AFEB" w14:textId="64A2A793">
            <w:pPr>
              <w:jc w:val="center"/>
              <w:rPr>
                <w:i/>
              </w:rPr>
            </w:pPr>
            <w:r>
              <w:rPr>
                <w:i/>
              </w:rPr>
              <w:t>sd.duration</w:t>
            </w:r>
          </w:p>
        </w:tc>
      </w:tr>
      <w:tr w:rsidR="001A40B2" w:rsidTr="008C5AEB" w14:paraId="7D7ED392" w14:textId="77777777">
        <w:tc>
          <w:tcPr>
            <w:tcW w:w="4242" w:type="dxa"/>
          </w:tcPr>
          <w:p w:rsidR="001A40B2" w:rsidP="001A40B2" w:rsidRDefault="001A40B2" w14:paraId="40DFE473" w14:textId="2E816C8E">
            <w:r>
              <w:t>Mean number of cohort B patients enrolled during DLT observation period (TARGET-CRM only)</w:t>
            </w:r>
          </w:p>
        </w:tc>
        <w:tc>
          <w:tcPr>
            <w:tcW w:w="2902" w:type="dxa"/>
          </w:tcPr>
          <w:p w:rsidR="001A40B2" w:rsidP="001A40B2" w:rsidRDefault="001A40B2" w14:paraId="684BF4EE" w14:textId="362E5A47">
            <w:pPr>
              <w:jc w:val="center"/>
            </w:pPr>
            <w:r>
              <w:t>N/A</w:t>
            </w:r>
          </w:p>
        </w:tc>
        <w:tc>
          <w:tcPr>
            <w:tcW w:w="2903" w:type="dxa"/>
          </w:tcPr>
          <w:p w:rsidR="001A40B2" w:rsidP="001A40B2" w:rsidRDefault="001A40B2" w14:paraId="45003C02" w14:textId="58FB010C">
            <w:pPr>
              <w:jc w:val="center"/>
            </w:pPr>
            <w:r>
              <w:t>0.3</w:t>
            </w:r>
          </w:p>
        </w:tc>
        <w:tc>
          <w:tcPr>
            <w:tcW w:w="2903" w:type="dxa"/>
            <w:shd w:val="clear" w:color="auto" w:fill="BFBFBF" w:themeFill="background1" w:themeFillShade="BF"/>
          </w:tcPr>
          <w:p w:rsidR="001A40B2" w:rsidP="001A40B2" w:rsidRDefault="001A40B2" w14:paraId="350AE1A2" w14:textId="3AB7C384">
            <w:pPr>
              <w:jc w:val="center"/>
              <w:rPr>
                <w:i/>
              </w:rPr>
            </w:pPr>
            <w:r>
              <w:rPr>
                <w:i/>
              </w:rPr>
              <w:t>mean.cohortB</w:t>
            </w:r>
          </w:p>
        </w:tc>
      </w:tr>
      <w:tr w:rsidR="001A40B2" w:rsidTr="008C5AEB" w14:paraId="6013B4D6" w14:textId="77777777">
        <w:tc>
          <w:tcPr>
            <w:tcW w:w="4242" w:type="dxa"/>
          </w:tcPr>
          <w:p w:rsidR="001A40B2" w:rsidP="001A40B2" w:rsidRDefault="001A40B2" w14:paraId="67916FCF" w14:textId="23987868">
            <w:r>
              <w:t>Standard deviation of number of cohort B patients enrolled during DLT observation period (TARGET-CRM only)</w:t>
            </w:r>
          </w:p>
        </w:tc>
        <w:tc>
          <w:tcPr>
            <w:tcW w:w="2902" w:type="dxa"/>
          </w:tcPr>
          <w:p w:rsidR="001A40B2" w:rsidP="001A40B2" w:rsidRDefault="001A40B2" w14:paraId="517B436C" w14:textId="2B4FE35B">
            <w:pPr>
              <w:jc w:val="center"/>
            </w:pPr>
            <w:r>
              <w:t>N/A</w:t>
            </w:r>
          </w:p>
        </w:tc>
        <w:tc>
          <w:tcPr>
            <w:tcW w:w="2903" w:type="dxa"/>
          </w:tcPr>
          <w:p w:rsidR="001A40B2" w:rsidP="001A40B2" w:rsidRDefault="001A40B2" w14:paraId="00D65D4E" w14:textId="32D1EF07">
            <w:pPr>
              <w:jc w:val="center"/>
            </w:pPr>
            <w:r>
              <w:t>0.54</w:t>
            </w:r>
          </w:p>
        </w:tc>
        <w:tc>
          <w:tcPr>
            <w:tcW w:w="2903" w:type="dxa"/>
            <w:shd w:val="clear" w:color="auto" w:fill="BFBFBF" w:themeFill="background1" w:themeFillShade="BF"/>
          </w:tcPr>
          <w:p w:rsidR="001A40B2" w:rsidP="001A40B2" w:rsidRDefault="001A40B2" w14:paraId="3AC62F5C" w14:textId="2A08F0F3">
            <w:pPr>
              <w:jc w:val="center"/>
              <w:rPr>
                <w:i/>
              </w:rPr>
            </w:pPr>
            <w:r>
              <w:rPr>
                <w:i/>
              </w:rPr>
              <w:t>sd.cohortB</w:t>
            </w:r>
          </w:p>
        </w:tc>
      </w:tr>
    </w:tbl>
    <w:p w:rsidR="00C73580" w:rsidP="00CE11BA" w:rsidRDefault="00C73580" w14:paraId="3C962EA2" w14:textId="77777777"/>
    <w:p w:rsidR="002721A5" w:rsidP="004C1E3C" w:rsidRDefault="007A00FA" w14:paraId="0C156738" w14:textId="007773FA">
      <w:pPr>
        <w:pStyle w:val="Heading3"/>
      </w:pPr>
      <w:r>
        <w:t>Dynamically created r</w:t>
      </w:r>
      <w:r w:rsidR="002721A5">
        <w:t>eport text</w:t>
      </w:r>
    </w:p>
    <w:p w:rsidR="007A00FA" w:rsidRDefault="007A00FA" w14:paraId="01A8F98B" w14:textId="76EB12FB">
      <w:r>
        <w:t xml:space="preserve">The following report template is dynamically created using the simulation results. The data items in </w:t>
      </w:r>
      <w:r w:rsidRPr="004C1E3C">
        <w:rPr>
          <w:b/>
        </w:rPr>
        <w:t>BOLD</w:t>
      </w:r>
      <w:r>
        <w:t xml:space="preserve"> are dynamically populated using the R object in brackets &lt;</w:t>
      </w:r>
      <w:r w:rsidRPr="004C1E3C">
        <w:rPr>
          <w:i/>
        </w:rPr>
        <w:t>R object</w:t>
      </w:r>
      <w:r>
        <w:t>&gt;.</w:t>
      </w:r>
    </w:p>
    <w:p w:rsidR="007A00FA" w:rsidRDefault="007A00FA" w14:paraId="74F7099F" w14:textId="77777777">
      <w:pPr>
        <w:rPr>
          <w:b/>
        </w:rPr>
      </w:pPr>
    </w:p>
    <w:p w:rsidRPr="004C1E3C" w:rsidR="007A00FA" w:rsidRDefault="007A00FA" w14:paraId="33442271" w14:textId="41969394">
      <w:pPr>
        <w:rPr>
          <w:b/>
        </w:rPr>
      </w:pPr>
      <w:r w:rsidRPr="004C1E3C">
        <w:rPr>
          <w:b/>
        </w:rPr>
        <w:t>Simulated Operating Characteristics of Phase 1 Dose Escalation Design</w:t>
      </w:r>
      <w:r w:rsidR="005125E3">
        <w:rPr>
          <w:b/>
        </w:rPr>
        <w:t>(</w:t>
      </w:r>
      <w:r w:rsidRPr="004C1E3C">
        <w:rPr>
          <w:b/>
        </w:rPr>
        <w:t>s</w:t>
      </w:r>
      <w:r w:rsidR="005125E3">
        <w:rPr>
          <w:b/>
        </w:rPr>
        <w:t>)</w:t>
      </w:r>
    </w:p>
    <w:p w:rsidR="008676BB" w:rsidRDefault="009A7AC5" w14:paraId="3D5E9C63" w14:textId="3B2CDB44">
      <w:r>
        <w:rPr>
          <w:b/>
        </w:rPr>
        <w:t>Report date</w:t>
      </w:r>
      <w:r w:rsidRPr="004C1E3C">
        <w:rPr>
          <w:b/>
        </w:rPr>
        <w:t>:</w:t>
      </w:r>
      <w:r>
        <w:t xml:space="preserve"> &lt;</w:t>
      </w:r>
      <w:r w:rsidRPr="004C1E3C">
        <w:rPr>
          <w:i/>
        </w:rPr>
        <w:t>date</w:t>
      </w:r>
      <w:r>
        <w:t>&gt; November 3, 2020</w:t>
      </w:r>
    </w:p>
    <w:p w:rsidR="00514CF4" w:rsidRDefault="00514CF4" w14:paraId="47BC60EF" w14:textId="77777777">
      <w:pPr>
        <w:rPr>
          <w:b/>
        </w:rPr>
      </w:pPr>
      <w:r w:rsidRPr="004C1E3C">
        <w:rPr>
          <w:b/>
        </w:rPr>
        <w:t>Objective:</w:t>
      </w:r>
    </w:p>
    <w:p w:rsidRPr="004C1E3C" w:rsidR="00514CF4" w:rsidRDefault="007A00FA" w14:paraId="610819A1" w14:textId="33A7AF67">
      <w:pPr>
        <w:rPr>
          <w:b/>
        </w:rPr>
      </w:pPr>
      <w:r>
        <w:t>T</w:t>
      </w:r>
      <w:r w:rsidR="00514CF4">
        <w:t>o evaluate the operating characteristics of the following dose escalation designs: &lt;</w:t>
      </w:r>
      <w:r w:rsidRPr="004C1E3C" w:rsidR="00514CF4">
        <w:rPr>
          <w:i/>
        </w:rPr>
        <w:t>design</w:t>
      </w:r>
      <w:r w:rsidR="00514CF4">
        <w:t>&gt;</w:t>
      </w:r>
      <w:r w:rsidRPr="004C1E3C" w:rsidR="00514CF4">
        <w:rPr>
          <w:b/>
        </w:rPr>
        <w:t xml:space="preserve"> </w:t>
      </w:r>
      <w:r w:rsidR="00514CF4">
        <w:rPr>
          <w:b/>
        </w:rPr>
        <w:t xml:space="preserve">3+3 and </w:t>
      </w:r>
      <w:r w:rsidR="009A7AC5">
        <w:rPr>
          <w:b/>
        </w:rPr>
        <w:t>TARGET-</w:t>
      </w:r>
      <w:r w:rsidR="00514CF4">
        <w:rPr>
          <w:b/>
        </w:rPr>
        <w:t>CRM.</w:t>
      </w:r>
    </w:p>
    <w:p w:rsidRPr="004C1E3C" w:rsidR="00514CF4" w:rsidRDefault="00514CF4" w14:paraId="789D64B3" w14:textId="492D1193">
      <w:pPr>
        <w:rPr>
          <w:b/>
        </w:rPr>
      </w:pPr>
      <w:r w:rsidRPr="004C1E3C">
        <w:rPr>
          <w:b/>
        </w:rPr>
        <w:t>Methods:</w:t>
      </w:r>
    </w:p>
    <w:p w:rsidR="003675D2" w:rsidRDefault="003675D2" w14:paraId="01B0DEF9" w14:textId="4AAFE7A9">
      <w:r>
        <w:t xml:space="preserve">Trial operating characteristics are averaged over </w:t>
      </w:r>
      <w:r w:rsidRPr="004C1E3C">
        <w:rPr>
          <w:i/>
        </w:rPr>
        <w:t>&lt;number.trials&gt;</w:t>
      </w:r>
      <w:r>
        <w:t xml:space="preserve"> </w:t>
      </w:r>
      <w:r w:rsidRPr="004C1E3C">
        <w:rPr>
          <w:b/>
        </w:rPr>
        <w:t>100</w:t>
      </w:r>
      <w:r>
        <w:t xml:space="preserve"> simulated trials. Simulated trials have </w:t>
      </w:r>
      <w:r w:rsidRPr="004C1E3C">
        <w:rPr>
          <w:i/>
        </w:rPr>
        <w:t>&lt;length(true.tox)&gt;</w:t>
      </w:r>
      <w:r>
        <w:t xml:space="preserve"> </w:t>
      </w:r>
      <w:r>
        <w:rPr>
          <w:b/>
        </w:rPr>
        <w:t>4</w:t>
      </w:r>
      <w:r>
        <w:t xml:space="preserve"> dose levels starting on dose level </w:t>
      </w:r>
      <w:r w:rsidRPr="004C1E3C">
        <w:rPr>
          <w:i/>
        </w:rPr>
        <w:t>&lt;start.level&gt;</w:t>
      </w:r>
      <w:r>
        <w:t xml:space="preserve"> </w:t>
      </w:r>
      <w:r w:rsidRPr="004C1E3C">
        <w:rPr>
          <w:b/>
        </w:rPr>
        <w:t>1</w:t>
      </w:r>
      <w:r>
        <w:t>, assuming true toxicity probabilities of &lt;</w:t>
      </w:r>
      <w:r w:rsidRPr="004C1E3C">
        <w:rPr>
          <w:i/>
        </w:rPr>
        <w:t>true.tox</w:t>
      </w:r>
      <w:r>
        <w:t>&gt; (</w:t>
      </w:r>
      <w:r w:rsidRPr="004C1E3C">
        <w:rPr>
          <w:b/>
        </w:rPr>
        <w:t>0.05,0.12,0.20,0.30</w:t>
      </w:r>
      <w:r>
        <w:t>). The target toxicity probability is &lt;</w:t>
      </w:r>
      <w:r w:rsidRPr="004C1E3C">
        <w:rPr>
          <w:i/>
        </w:rPr>
        <w:t>target.tox</w:t>
      </w:r>
      <w:r>
        <w:t xml:space="preserve">&gt; </w:t>
      </w:r>
      <w:r w:rsidRPr="004C1E3C">
        <w:rPr>
          <w:b/>
        </w:rPr>
        <w:t>0.2</w:t>
      </w:r>
      <w:r>
        <w:t xml:space="preserve">. </w:t>
      </w:r>
      <w:r w:rsidR="007A00FA">
        <w:t>One p</w:t>
      </w:r>
      <w:r>
        <w:t>atient arrive</w:t>
      </w:r>
      <w:r w:rsidR="007A00FA">
        <w:t>s</w:t>
      </w:r>
      <w:r>
        <w:t xml:space="preserve"> every &lt;</w:t>
      </w:r>
      <w:r w:rsidRPr="004C1E3C">
        <w:rPr>
          <w:i/>
        </w:rPr>
        <w:t>arrival.rate</w:t>
      </w:r>
      <w:r>
        <w:t xml:space="preserve">&gt; </w:t>
      </w:r>
      <w:r w:rsidRPr="004C1E3C">
        <w:rPr>
          <w:b/>
        </w:rPr>
        <w:t>15</w:t>
      </w:r>
      <w:r>
        <w:t xml:space="preserve"> days on average. The proportion of patients from Cohort B is &lt;</w:t>
      </w:r>
      <w:r w:rsidRPr="004C1E3C">
        <w:rPr>
          <w:i/>
        </w:rPr>
        <w:t>prop.B</w:t>
      </w:r>
      <w:r>
        <w:t xml:space="preserve">&gt; </w:t>
      </w:r>
      <w:r w:rsidRPr="004C1E3C">
        <w:rPr>
          <w:b/>
        </w:rPr>
        <w:t>0.1</w:t>
      </w:r>
      <w:r>
        <w:t>. The DLT observation period is &lt;</w:t>
      </w:r>
      <w:r w:rsidRPr="004C1E3C">
        <w:rPr>
          <w:i/>
        </w:rPr>
        <w:t>cycle.length</w:t>
      </w:r>
      <w:r>
        <w:t xml:space="preserve">&gt; </w:t>
      </w:r>
      <w:r w:rsidRPr="004C1E3C">
        <w:rPr>
          <w:b/>
        </w:rPr>
        <w:t>28</w:t>
      </w:r>
      <w:r>
        <w:t xml:space="preserve"> days. </w:t>
      </w:r>
    </w:p>
    <w:p w:rsidR="009A7AC5" w:rsidRDefault="00514CF4" w14:paraId="37AAC511" w14:textId="21C25BE7">
      <w:r>
        <w:t>&lt;</w:t>
      </w:r>
      <w:r w:rsidRPr="00F370F2" w:rsidR="009A7AC5">
        <w:rPr>
          <w:i/>
        </w:rPr>
        <w:t>include the following tex</w:t>
      </w:r>
      <w:r w:rsidR="009A7AC5">
        <w:rPr>
          <w:i/>
        </w:rPr>
        <w:t>t</w:t>
      </w:r>
      <w:r w:rsidRPr="004C1E3C">
        <w:rPr>
          <w:i/>
        </w:rPr>
        <w:t xml:space="preserve"> only if TARGET-CRM is selected</w:t>
      </w:r>
      <w:r>
        <w:t>&gt;</w:t>
      </w:r>
    </w:p>
    <w:p w:rsidR="00514CF4" w:rsidRDefault="00514CF4" w14:paraId="42DC1ADE" w14:textId="2D56EE79">
      <w:r>
        <w:t>For the TARGET-CRM design, the prior toxicity probabilities per dose level are &lt;</w:t>
      </w:r>
      <w:r w:rsidRPr="004C1E3C">
        <w:rPr>
          <w:i/>
        </w:rPr>
        <w:t>prior</w:t>
      </w:r>
      <w:r>
        <w:t xml:space="preserve">&gt; </w:t>
      </w:r>
      <w:r w:rsidRPr="00E877ED">
        <w:t>(</w:t>
      </w:r>
      <w:r w:rsidRPr="004C1E3C">
        <w:rPr>
          <w:b/>
        </w:rPr>
        <w:t>0.05,0.12,0.20,0.30</w:t>
      </w:r>
      <w:r w:rsidRPr="00E877ED">
        <w:t>)</w:t>
      </w:r>
      <w:r>
        <w:t>. The cohort size is &lt;</w:t>
      </w:r>
      <w:r w:rsidRPr="004C1E3C">
        <w:rPr>
          <w:i/>
        </w:rPr>
        <w:t>cohort.size</w:t>
      </w:r>
      <w:r>
        <w:t xml:space="preserve">&gt; </w:t>
      </w:r>
      <w:r w:rsidRPr="004C1E3C">
        <w:rPr>
          <w:b/>
        </w:rPr>
        <w:t>3</w:t>
      </w:r>
      <w:r>
        <w:t xml:space="preserve"> and the maximum sample size &lt;</w:t>
      </w:r>
      <w:r w:rsidRPr="004C1E3C">
        <w:rPr>
          <w:i/>
        </w:rPr>
        <w:t>max.N</w:t>
      </w:r>
      <w:r>
        <w:t xml:space="preserve">&gt; is </w:t>
      </w:r>
      <w:r w:rsidRPr="004C1E3C">
        <w:rPr>
          <w:b/>
        </w:rPr>
        <w:t>18</w:t>
      </w:r>
      <w:r>
        <w:t xml:space="preserve">. The TARGET-CRM design &lt;display text based on selected </w:t>
      </w:r>
      <w:r w:rsidRPr="004C1E3C">
        <w:rPr>
          <w:i/>
        </w:rPr>
        <w:t>target.crm</w:t>
      </w:r>
      <w:r>
        <w:t xml:space="preserve"> option&gt;: </w:t>
      </w:r>
    </w:p>
    <w:p w:rsidR="00514CF4" w:rsidP="004C1E3C" w:rsidRDefault="00514CF4" w14:paraId="392B6801" w14:textId="563B3AA8">
      <w:pPr>
        <w:ind w:left="720"/>
      </w:pPr>
      <w:r>
        <w:lastRenderedPageBreak/>
        <w:t>(0) does not allow enrollment of Cohort B patients at one dose level below the current dose</w:t>
      </w:r>
      <w:r w:rsidRPr="00514CF4">
        <w:t xml:space="preserve"> </w:t>
      </w:r>
      <w:r>
        <w:t>during the DLT observation period of the current cohort of patients. This design is equivalent to the standard C</w:t>
      </w:r>
      <w:r w:rsidR="001709FB">
        <w:t>RM design.</w:t>
      </w:r>
    </w:p>
    <w:p w:rsidR="003675D2" w:rsidP="004C1E3C" w:rsidRDefault="00514CF4" w14:paraId="4E3399DB" w14:textId="513214D0">
      <w:pPr>
        <w:ind w:left="720"/>
      </w:pPr>
      <w:r>
        <w:t>(1) allows enrollment of Cohort B patients at one dose level below the current dose during the DLT observation period of the current cohort of patients. This is the more</w:t>
      </w:r>
      <w:r w:rsidR="001709FB">
        <w:t xml:space="preserve"> conservative TARGET-CRM design.</w:t>
      </w:r>
    </w:p>
    <w:p w:rsidR="00514CF4" w:rsidP="004C1E3C" w:rsidRDefault="00514CF4" w14:paraId="60AAC717" w14:textId="1C30FFED">
      <w:pPr>
        <w:ind w:left="720"/>
      </w:pPr>
      <w:r>
        <w:t>(2) allows enrollment of Cohort B patients at the current dose during the DLT observation period of the current cohort of patients. This is the more aggressive TARGET-CRM design.</w:t>
      </w:r>
    </w:p>
    <w:p w:rsidR="00514CF4" w:rsidP="00F370F2" w:rsidRDefault="00514CF4" w14:paraId="1ED6E969" w14:textId="5595D5A2">
      <w:r>
        <w:t>Simulated</w:t>
      </w:r>
      <w:r w:rsidR="009A7AC5">
        <w:t xml:space="preserve"> TARGET-CRM</w:t>
      </w:r>
      <w:r>
        <w:t xml:space="preserve"> trials are required to have a minimum enrollment of &lt;</w:t>
      </w:r>
      <w:r w:rsidRPr="004C1E3C">
        <w:rPr>
          <w:i/>
        </w:rPr>
        <w:t>min.cohortB</w:t>
      </w:r>
      <w:r>
        <w:t xml:space="preserve">&gt; </w:t>
      </w:r>
      <w:r w:rsidRPr="004C1E3C">
        <w:rPr>
          <w:b/>
        </w:rPr>
        <w:t>0</w:t>
      </w:r>
      <w:r>
        <w:t xml:space="preserve"> Cohort B patients.</w:t>
      </w:r>
    </w:p>
    <w:p w:rsidR="00F47FF4" w:rsidP="00F370F2" w:rsidRDefault="00F47FF4" w14:paraId="774DA673" w14:textId="1B70219E">
      <w:r>
        <w:t xml:space="preserve">Simulations were conducted using the </w:t>
      </w:r>
      <w:r w:rsidRPr="004C1E3C">
        <w:rPr>
          <w:i/>
        </w:rPr>
        <w:t>DELPHI</w:t>
      </w:r>
      <w:r>
        <w:t xml:space="preserve"> R Shiny app available at &lt;</w:t>
      </w:r>
      <w:r w:rsidRPr="004C1E3C">
        <w:rPr>
          <w:i/>
        </w:rPr>
        <w:t>URL</w:t>
      </w:r>
      <w:r>
        <w:t>&gt;.</w:t>
      </w:r>
    </w:p>
    <w:p w:rsidRPr="004C1E3C" w:rsidR="003675D2" w:rsidP="00F370F2" w:rsidRDefault="00514CF4" w14:paraId="2CA24233" w14:textId="42E490DA">
      <w:pPr>
        <w:rPr>
          <w:b/>
        </w:rPr>
      </w:pPr>
      <w:r w:rsidRPr="004C1E3C">
        <w:rPr>
          <w:b/>
        </w:rPr>
        <w:t>Results</w:t>
      </w:r>
      <w:r w:rsidRPr="004C1E3C" w:rsidR="009A7AC5">
        <w:rPr>
          <w:b/>
        </w:rPr>
        <w:t>:</w:t>
      </w:r>
    </w:p>
    <w:p w:rsidR="001470FC" w:rsidP="00F370F2" w:rsidRDefault="001470FC" w14:paraId="567146BC" w14:textId="11075251">
      <w:pPr>
        <w:rPr>
          <w:i/>
        </w:rPr>
      </w:pPr>
      <w:r>
        <w:rPr>
          <w:i/>
        </w:rPr>
        <w:t>[</w:t>
      </w:r>
      <w:r w:rsidR="00F47FF4">
        <w:rPr>
          <w:i/>
        </w:rPr>
        <w:t xml:space="preserve">Template for </w:t>
      </w:r>
      <w:r w:rsidR="001B24D5">
        <w:rPr>
          <w:i/>
        </w:rPr>
        <w:t>TWO OR MORE</w:t>
      </w:r>
      <w:r>
        <w:rPr>
          <w:i/>
        </w:rPr>
        <w:t xml:space="preserve"> designs]</w:t>
      </w:r>
    </w:p>
    <w:p w:rsidR="008676BB" w:rsidP="00F370F2" w:rsidRDefault="001470FC" w14:paraId="71A269E3" w14:textId="082C5305">
      <w:r w:rsidRPr="004C1E3C">
        <w:rPr>
          <w:b/>
          <w:i/>
        </w:rPr>
        <w:t>Accuracy:</w:t>
      </w:r>
      <w:r w:rsidRPr="004C1E3C">
        <w:rPr>
          <w:i/>
        </w:rPr>
        <w:t xml:space="preserve"> </w:t>
      </w:r>
      <w:r>
        <w:t>The &lt;</w:t>
      </w:r>
      <w:r w:rsidRPr="004C1E3C">
        <w:rPr>
          <w:i/>
        </w:rPr>
        <w:t>select design with highest PCS</w:t>
      </w:r>
      <w:r>
        <w:t xml:space="preserve">&gt; </w:t>
      </w:r>
      <w:r w:rsidRPr="004C1E3C">
        <w:rPr>
          <w:b/>
        </w:rPr>
        <w:t>TARGET-CRM</w:t>
      </w:r>
      <w:r>
        <w:t xml:space="preserve"> design has greatest probability of selecting the true MTD (dose level &lt;</w:t>
      </w:r>
      <w:r w:rsidRPr="004C1E3C">
        <w:rPr>
          <w:i/>
        </w:rPr>
        <w:t>true.MTD</w:t>
      </w:r>
      <w:r>
        <w:t xml:space="preserve">&gt; </w:t>
      </w:r>
      <w:r w:rsidRPr="004C1E3C">
        <w:rPr>
          <w:b/>
        </w:rPr>
        <w:t>4</w:t>
      </w:r>
      <w:r>
        <w:t>). The proportion of correct selection (PCS) for the TARGET-CRM design is &lt;</w:t>
      </w:r>
      <w:r w:rsidRPr="004C1E3C">
        <w:rPr>
          <w:i/>
        </w:rPr>
        <w:t>PCS</w:t>
      </w:r>
      <w:r>
        <w:t xml:space="preserve">&gt; </w:t>
      </w:r>
      <w:r w:rsidRPr="004C1E3C">
        <w:rPr>
          <w:b/>
        </w:rPr>
        <w:t>0.5</w:t>
      </w:r>
      <w:r>
        <w:t>. The PCS for the 3+3 design is &lt;</w:t>
      </w:r>
      <w:r w:rsidRPr="004C1E3C">
        <w:rPr>
          <w:i/>
        </w:rPr>
        <w:t>PCS</w:t>
      </w:r>
      <w:r>
        <w:t xml:space="preserve">&gt; </w:t>
      </w:r>
      <w:r w:rsidRPr="004C1E3C">
        <w:rPr>
          <w:b/>
        </w:rPr>
        <w:t>0.318</w:t>
      </w:r>
      <w:r>
        <w:t>. Figure 1 presents the p</w:t>
      </w:r>
      <w:r w:rsidRPr="001470FC">
        <w:t>roportion of simulated trials selecting each dose level as the true MTD</w:t>
      </w:r>
      <w:r>
        <w:t>.</w:t>
      </w:r>
    </w:p>
    <w:p w:rsidR="001470FC" w:rsidP="00F370F2" w:rsidRDefault="001470FC" w14:paraId="50DDDA00" w14:textId="5216ED2C">
      <w:r w:rsidRPr="004C1E3C">
        <w:rPr>
          <w:b/>
          <w:i/>
        </w:rPr>
        <w:t xml:space="preserve">Safety: </w:t>
      </w:r>
      <w:r w:rsidR="00FC350F">
        <w:t>The proportion of patients experiencing a DLT for the 3+3 design is &lt;</w:t>
      </w:r>
      <w:r w:rsidRPr="004C1E3C" w:rsidR="00FC350F">
        <w:rPr>
          <w:i/>
        </w:rPr>
        <w:t>obs.tox.overall</w:t>
      </w:r>
      <w:r w:rsidR="00FC350F">
        <w:t xml:space="preserve">&gt; </w:t>
      </w:r>
      <w:r w:rsidRPr="004C1E3C" w:rsidR="00FC350F">
        <w:rPr>
          <w:b/>
        </w:rPr>
        <w:t>0.173</w:t>
      </w:r>
      <w:r w:rsidR="00FC350F">
        <w:t xml:space="preserve">, which is </w:t>
      </w:r>
      <w:r w:rsidRPr="004C1E3C" w:rsidR="00FC350F">
        <w:rPr>
          <w:b/>
          <w:u w:val="single"/>
        </w:rPr>
        <w:t>lower</w:t>
      </w:r>
      <w:r w:rsidRPr="004C1E3C" w:rsidR="00FC350F">
        <w:rPr>
          <w:b/>
        </w:rPr>
        <w:t xml:space="preserve"> / greater</w:t>
      </w:r>
      <w:r w:rsidR="00FC350F">
        <w:rPr>
          <w:b/>
        </w:rPr>
        <w:t xml:space="preserve"> </w:t>
      </w:r>
      <w:r w:rsidR="00FC350F">
        <w:t xml:space="preserve">than the target toxicity probability of &lt;target.tox&gt; </w:t>
      </w:r>
      <w:r w:rsidRPr="004C1E3C" w:rsidR="00FC350F">
        <w:rPr>
          <w:b/>
        </w:rPr>
        <w:t>0.2</w:t>
      </w:r>
      <w:r w:rsidR="00FC350F">
        <w:t>. The proportion of patients experiencing a DLT for the TARGET-CRM design is &lt;</w:t>
      </w:r>
      <w:r w:rsidRPr="00570C0F" w:rsidR="00FC350F">
        <w:rPr>
          <w:i/>
        </w:rPr>
        <w:t>obs.tox.overall</w:t>
      </w:r>
      <w:r w:rsidR="00FC350F">
        <w:t xml:space="preserve">&gt; </w:t>
      </w:r>
      <w:r w:rsidRPr="00570C0F" w:rsidR="00FC350F">
        <w:rPr>
          <w:b/>
        </w:rPr>
        <w:t>0.1</w:t>
      </w:r>
      <w:r w:rsidR="00FC350F">
        <w:rPr>
          <w:b/>
        </w:rPr>
        <w:t>38</w:t>
      </w:r>
      <w:r w:rsidR="00FC350F">
        <w:t xml:space="preserve">, which is </w:t>
      </w:r>
      <w:r w:rsidRPr="004C1E3C" w:rsidR="00FC350F">
        <w:rPr>
          <w:b/>
          <w:u w:val="single"/>
        </w:rPr>
        <w:t>lower</w:t>
      </w:r>
      <w:r w:rsidRPr="00570C0F" w:rsidR="00FC350F">
        <w:rPr>
          <w:b/>
        </w:rPr>
        <w:t xml:space="preserve"> / greater</w:t>
      </w:r>
      <w:r w:rsidR="00FC350F">
        <w:rPr>
          <w:b/>
        </w:rPr>
        <w:t xml:space="preserve"> </w:t>
      </w:r>
      <w:r w:rsidR="00FC350F">
        <w:t xml:space="preserve">than the target toxicity probability of &lt;target.tox&gt; </w:t>
      </w:r>
      <w:r w:rsidRPr="00570C0F" w:rsidR="00FC350F">
        <w:rPr>
          <w:b/>
        </w:rPr>
        <w:t>0.2</w:t>
      </w:r>
      <w:r w:rsidR="00FC350F">
        <w:t>. Figure 2 presents the proportion of patients experiencing a DLT for each dose level.</w:t>
      </w:r>
    </w:p>
    <w:p w:rsidR="00FC350F" w:rsidP="00F370F2" w:rsidRDefault="00FC350F" w14:paraId="549596E3" w14:textId="4E0ADC58">
      <w:r w:rsidRPr="004C1E3C">
        <w:rPr>
          <w:b/>
        </w:rPr>
        <w:t xml:space="preserve">Patient allocation: </w:t>
      </w:r>
      <w:r>
        <w:t>The &lt;</w:t>
      </w:r>
      <w:r w:rsidRPr="004C1E3C">
        <w:rPr>
          <w:i/>
        </w:rPr>
        <w:t>select design with the highest patient allocation for the true.MTD</w:t>
      </w:r>
      <w:r>
        <w:rPr>
          <w:i/>
        </w:rPr>
        <w:t xml:space="preserve"> in patient.allocation.table</w:t>
      </w:r>
      <w:r>
        <w:t xml:space="preserve">&gt; </w:t>
      </w:r>
      <w:r w:rsidRPr="004C1E3C">
        <w:rPr>
          <w:b/>
        </w:rPr>
        <w:t>TARGET-CRM</w:t>
      </w:r>
      <w:r>
        <w:t xml:space="preserve"> design has the greatest probability of assigning patients at the true MTD (dose level &lt;</w:t>
      </w:r>
      <w:r w:rsidRPr="004C1E3C">
        <w:rPr>
          <w:i/>
        </w:rPr>
        <w:t>true.tox</w:t>
      </w:r>
      <w:r>
        <w:t xml:space="preserve">&gt; </w:t>
      </w:r>
      <w:r w:rsidRPr="004C1E3C">
        <w:rPr>
          <w:b/>
        </w:rPr>
        <w:t>4</w:t>
      </w:r>
      <w:r>
        <w:t>). The proportion of patients assigned to the true MTD for the TARGET-CRM design is &lt;</w:t>
      </w:r>
      <w:r w:rsidRPr="004C1E3C">
        <w:rPr>
          <w:i/>
        </w:rPr>
        <w:t>patient.allocation.table</w:t>
      </w:r>
      <w:r>
        <w:t xml:space="preserve">&gt; </w:t>
      </w:r>
      <w:r w:rsidRPr="004C1E3C">
        <w:rPr>
          <w:b/>
        </w:rPr>
        <w:t>0.50</w:t>
      </w:r>
      <w:r>
        <w:t>. The proportion of patients assigned to the true MTD for the 3+3 design is &lt;</w:t>
      </w:r>
      <w:r w:rsidRPr="004C1E3C">
        <w:rPr>
          <w:i/>
        </w:rPr>
        <w:t>patient.allocation.table</w:t>
      </w:r>
      <w:r>
        <w:t xml:space="preserve">&gt; </w:t>
      </w:r>
      <w:r w:rsidRPr="004C1E3C">
        <w:rPr>
          <w:b/>
        </w:rPr>
        <w:t>0.45</w:t>
      </w:r>
      <w:r>
        <w:t>. Figure 3 presents the proportion of patients assigned to each dose level.</w:t>
      </w:r>
    </w:p>
    <w:p w:rsidR="00FC350F" w:rsidP="00F370F2" w:rsidRDefault="00FC350F" w14:paraId="79A51B07" w14:textId="598A5CFD">
      <w:r w:rsidRPr="004C1E3C">
        <w:rPr>
          <w:b/>
        </w:rPr>
        <w:t xml:space="preserve">Study duration: </w:t>
      </w:r>
      <w:r w:rsidRPr="004C1E3C">
        <w:t xml:space="preserve">The </w:t>
      </w:r>
      <w:r>
        <w:t>&lt;</w:t>
      </w:r>
      <w:r w:rsidRPr="004C1E3C">
        <w:rPr>
          <w:i/>
        </w:rPr>
        <w:t>select design with shortest mean.duration</w:t>
      </w:r>
      <w:r>
        <w:t xml:space="preserve">&gt; </w:t>
      </w:r>
      <w:r w:rsidRPr="004C1E3C">
        <w:rPr>
          <w:b/>
        </w:rPr>
        <w:t>TARGET-CRM</w:t>
      </w:r>
      <w:r>
        <w:t xml:space="preserve"> design has the shortest mean study duration. The mean study duration for the 3+3 design is </w:t>
      </w:r>
      <w:r w:rsidR="00F47FF4">
        <w:t>&lt;</w:t>
      </w:r>
      <w:r w:rsidRPr="004C1E3C" w:rsidR="00F47FF4">
        <w:rPr>
          <w:i/>
        </w:rPr>
        <w:t>mean.duration</w:t>
      </w:r>
      <w:r w:rsidR="00F47FF4">
        <w:t xml:space="preserve">&gt; </w:t>
      </w:r>
      <w:r w:rsidRPr="004C1E3C">
        <w:rPr>
          <w:b/>
        </w:rPr>
        <w:t>608.54</w:t>
      </w:r>
      <w:r>
        <w:t xml:space="preserve"> days (standard deviation [SD]</w:t>
      </w:r>
      <w:r w:rsidR="00F47FF4">
        <w:t xml:space="preserve"> &lt;</w:t>
      </w:r>
      <w:r w:rsidRPr="004C1E3C" w:rsidR="00F47FF4">
        <w:rPr>
          <w:i/>
        </w:rPr>
        <w:t>sd.duration</w:t>
      </w:r>
      <w:r w:rsidR="00F47FF4">
        <w:t>&gt;</w:t>
      </w:r>
      <w:r>
        <w:t xml:space="preserve"> = </w:t>
      </w:r>
      <w:r w:rsidRPr="004C1E3C">
        <w:rPr>
          <w:b/>
        </w:rPr>
        <w:t>31.21</w:t>
      </w:r>
      <w:r>
        <w:t xml:space="preserve">). The mean study duration for the TARGET-CRM design is </w:t>
      </w:r>
      <w:r w:rsidR="00F47FF4">
        <w:t>&lt;</w:t>
      </w:r>
      <w:r w:rsidRPr="00570C0F" w:rsidR="00F47FF4">
        <w:rPr>
          <w:i/>
        </w:rPr>
        <w:t>mean.duration</w:t>
      </w:r>
      <w:r w:rsidR="00F47FF4">
        <w:t xml:space="preserve">&gt; </w:t>
      </w:r>
      <w:r w:rsidRPr="004C1E3C">
        <w:rPr>
          <w:b/>
        </w:rPr>
        <w:t>588.89</w:t>
      </w:r>
      <w:r>
        <w:t xml:space="preserve"> days (</w:t>
      </w:r>
      <w:r w:rsidR="00F47FF4">
        <w:t>&lt;</w:t>
      </w:r>
      <w:r w:rsidRPr="00570C0F" w:rsidR="00F47FF4">
        <w:rPr>
          <w:i/>
        </w:rPr>
        <w:t>sd.duration</w:t>
      </w:r>
      <w:r w:rsidR="00F47FF4">
        <w:t xml:space="preserve">&gt; </w:t>
      </w:r>
      <w:r>
        <w:t>SD=</w:t>
      </w:r>
      <w:r w:rsidRPr="004C1E3C">
        <w:rPr>
          <w:b/>
        </w:rPr>
        <w:t>135.85</w:t>
      </w:r>
      <w:r>
        <w:t>).</w:t>
      </w:r>
    </w:p>
    <w:p w:rsidR="000133F8" w:rsidP="00F370F2" w:rsidRDefault="000133F8" w14:paraId="74A8D761" w14:textId="2C1E3645">
      <w:r w:rsidRPr="004C1E3C">
        <w:rPr>
          <w:b/>
        </w:rPr>
        <w:t xml:space="preserve">Sample size: </w:t>
      </w:r>
      <w:r>
        <w:t>The mean total sa</w:t>
      </w:r>
      <w:r w:rsidR="00BE08A2">
        <w:t>mple size for the 3+3 design is &lt;</w:t>
      </w:r>
      <w:r w:rsidRPr="004C1E3C" w:rsidR="00BE08A2">
        <w:rPr>
          <w:i/>
        </w:rPr>
        <w:t>mean.obs.N</w:t>
      </w:r>
      <w:r w:rsidR="00BE08A2">
        <w:t xml:space="preserve">&gt; </w:t>
      </w:r>
      <w:r w:rsidRPr="004C1E3C" w:rsidR="00BE08A2">
        <w:rPr>
          <w:b/>
        </w:rPr>
        <w:t>15.36</w:t>
      </w:r>
      <w:r w:rsidR="00BE08A2">
        <w:t xml:space="preserve"> &lt;</w:t>
      </w:r>
      <w:r w:rsidRPr="004C1E3C" w:rsidR="00BE08A2">
        <w:rPr>
          <w:i/>
        </w:rPr>
        <w:t>min.obs.N; max.obs.N</w:t>
      </w:r>
      <w:r w:rsidR="00BE08A2">
        <w:t>&gt;</w:t>
      </w:r>
      <w:r w:rsidR="00F47FF4">
        <w:t xml:space="preserve"> </w:t>
      </w:r>
      <w:r w:rsidR="00BE08A2">
        <w:t>(range=</w:t>
      </w:r>
      <w:r w:rsidRPr="004C1E3C" w:rsidR="00BE08A2">
        <w:rPr>
          <w:b/>
        </w:rPr>
        <w:t>9-21</w:t>
      </w:r>
      <w:r w:rsidR="00BE08A2">
        <w:t>).</w:t>
      </w:r>
      <w:r w:rsidRPr="00570C0F" w:rsidR="00BE08A2">
        <w:rPr>
          <w:b/>
        </w:rPr>
        <w:t xml:space="preserve"> </w:t>
      </w:r>
      <w:r w:rsidR="00BE08A2">
        <w:t>The mean total sample size for the TARGET-CRM design is &lt;</w:t>
      </w:r>
      <w:r w:rsidRPr="00570C0F" w:rsidR="00BE08A2">
        <w:rPr>
          <w:i/>
        </w:rPr>
        <w:t>mean.obs.N</w:t>
      </w:r>
      <w:r w:rsidR="00BE08A2">
        <w:t xml:space="preserve">&gt; </w:t>
      </w:r>
      <w:r w:rsidR="00BE08A2">
        <w:rPr>
          <w:b/>
        </w:rPr>
        <w:t>18</w:t>
      </w:r>
      <w:r w:rsidR="00BE08A2">
        <w:t xml:space="preserve"> &lt;</w:t>
      </w:r>
      <w:r w:rsidRPr="00570C0F" w:rsidR="00BE08A2">
        <w:rPr>
          <w:i/>
        </w:rPr>
        <w:t>min.obs.N; max.obs.N</w:t>
      </w:r>
      <w:r w:rsidR="00BE08A2">
        <w:t>&gt;(range=</w:t>
      </w:r>
      <w:r w:rsidR="00BE08A2">
        <w:rPr>
          <w:b/>
        </w:rPr>
        <w:t>18</w:t>
      </w:r>
      <w:r w:rsidRPr="00570C0F" w:rsidR="00BE08A2">
        <w:rPr>
          <w:b/>
        </w:rPr>
        <w:t>-</w:t>
      </w:r>
      <w:r w:rsidR="00BE08A2">
        <w:rPr>
          <w:b/>
        </w:rPr>
        <w:t>18</w:t>
      </w:r>
      <w:r w:rsidR="00BE08A2">
        <w:t>).</w:t>
      </w:r>
    </w:p>
    <w:p w:rsidRPr="00F370F2" w:rsidR="00F47FF4" w:rsidP="00F370F2" w:rsidRDefault="007A00FA" w14:paraId="4405FF5B" w14:textId="5D713589">
      <w:r w:rsidRPr="004C1E3C">
        <w:rPr>
          <w:b/>
        </w:rPr>
        <w:lastRenderedPageBreak/>
        <w:t>Enrollment of Cohort B patients</w:t>
      </w:r>
      <w:r w:rsidR="007A04E5">
        <w:rPr>
          <w:b/>
        </w:rPr>
        <w:t xml:space="preserve"> (TARGET-CRM only)</w:t>
      </w:r>
      <w:r w:rsidRPr="004C1E3C">
        <w:rPr>
          <w:b/>
        </w:rPr>
        <w:t xml:space="preserve">:  </w:t>
      </w:r>
      <w:r w:rsidR="007D6C5E">
        <w:t>The proportion of patients in the population belonging to Cohort B is &lt;</w:t>
      </w:r>
      <w:r w:rsidRPr="004C1E3C" w:rsidR="007D6C5E">
        <w:rPr>
          <w:i/>
        </w:rPr>
        <w:t>prop.B</w:t>
      </w:r>
      <w:r w:rsidR="007D6C5E">
        <w:t xml:space="preserve">&gt; </w:t>
      </w:r>
      <w:r w:rsidRPr="004C1E3C" w:rsidR="007D6C5E">
        <w:rPr>
          <w:b/>
        </w:rPr>
        <w:t>0.2</w:t>
      </w:r>
      <w:r w:rsidR="007D6C5E">
        <w:t>. The mean number of Cohort B patients enrolled during the DLT observation period is &lt;</w:t>
      </w:r>
      <w:r w:rsidRPr="004C1E3C" w:rsidR="007D6C5E">
        <w:rPr>
          <w:i/>
        </w:rPr>
        <w:t>mean.cohortB</w:t>
      </w:r>
      <w:r w:rsidR="007D6C5E">
        <w:t xml:space="preserve">&gt; </w:t>
      </w:r>
      <w:r w:rsidRPr="004C1E3C" w:rsidR="007D6C5E">
        <w:rPr>
          <w:b/>
        </w:rPr>
        <w:t>0.3</w:t>
      </w:r>
      <w:r w:rsidR="007D6C5E">
        <w:t xml:space="preserve"> (&lt;</w:t>
      </w:r>
      <w:r w:rsidRPr="004C1E3C" w:rsidR="007D6C5E">
        <w:rPr>
          <w:i/>
        </w:rPr>
        <w:t>sd.cohortB</w:t>
      </w:r>
      <w:r w:rsidR="007D6C5E">
        <w:t>&gt; SD=</w:t>
      </w:r>
      <w:r w:rsidRPr="004C1E3C" w:rsidR="007D6C5E">
        <w:rPr>
          <w:b/>
        </w:rPr>
        <w:t>0.541</w:t>
      </w:r>
      <w:r w:rsidR="007D6C5E">
        <w:t>)</w:t>
      </w:r>
    </w:p>
    <w:p w:rsidR="00F47FF4" w:rsidP="00F47FF4" w:rsidRDefault="00F47FF4" w14:paraId="77E11B3A" w14:textId="24627E42">
      <w:pPr>
        <w:rPr>
          <w:i/>
        </w:rPr>
      </w:pPr>
      <w:r>
        <w:rPr>
          <w:i/>
        </w:rPr>
        <w:t xml:space="preserve">[Template for </w:t>
      </w:r>
      <w:r w:rsidR="001B24D5">
        <w:rPr>
          <w:i/>
        </w:rPr>
        <w:t>ONE</w:t>
      </w:r>
      <w:r>
        <w:rPr>
          <w:i/>
        </w:rPr>
        <w:t xml:space="preserve"> design]</w:t>
      </w:r>
    </w:p>
    <w:p w:rsidR="00F47FF4" w:rsidP="00F47FF4" w:rsidRDefault="00F47FF4" w14:paraId="11DE6B25" w14:textId="719154C1">
      <w:r w:rsidRPr="00570C0F">
        <w:rPr>
          <w:b/>
          <w:i/>
        </w:rPr>
        <w:t>Accuracy:</w:t>
      </w:r>
      <w:r w:rsidRPr="00570C0F">
        <w:rPr>
          <w:i/>
        </w:rPr>
        <w:t xml:space="preserve"> </w:t>
      </w:r>
      <w:r>
        <w:t xml:space="preserve">The proportion of correct selection (PCS) for the &lt;design&gt; </w:t>
      </w:r>
      <w:r w:rsidRPr="004C1E3C">
        <w:rPr>
          <w:b/>
        </w:rPr>
        <w:t>TARGET-CRM</w:t>
      </w:r>
      <w:r>
        <w:t xml:space="preserve"> design is &lt;</w:t>
      </w:r>
      <w:r w:rsidRPr="00570C0F">
        <w:rPr>
          <w:i/>
        </w:rPr>
        <w:t>PCS</w:t>
      </w:r>
      <w:r>
        <w:t xml:space="preserve">&gt; </w:t>
      </w:r>
      <w:r w:rsidRPr="00570C0F">
        <w:rPr>
          <w:b/>
        </w:rPr>
        <w:t>0.5</w:t>
      </w:r>
      <w:r>
        <w:t>. Figure 1 presents the p</w:t>
      </w:r>
      <w:r w:rsidRPr="001470FC">
        <w:t>roportion of simulated trials selecting each dose level as the true MTD</w:t>
      </w:r>
      <w:r>
        <w:t>.</w:t>
      </w:r>
    </w:p>
    <w:p w:rsidR="00F47FF4" w:rsidP="00F47FF4" w:rsidRDefault="00F47FF4" w14:paraId="1CC133A6" w14:textId="79623E00">
      <w:r w:rsidRPr="00570C0F">
        <w:rPr>
          <w:b/>
          <w:i/>
        </w:rPr>
        <w:t xml:space="preserve">Safety: </w:t>
      </w:r>
      <w:r w:rsidRPr="004C1E3C">
        <w:t xml:space="preserve">The </w:t>
      </w:r>
      <w:r>
        <w:t>proportion of patients experiencing a DLT for the &lt;</w:t>
      </w:r>
      <w:r w:rsidRPr="004C1E3C">
        <w:rPr>
          <w:i/>
        </w:rPr>
        <w:t>design</w:t>
      </w:r>
      <w:r>
        <w:t xml:space="preserve">&gt; </w:t>
      </w:r>
      <w:r w:rsidRPr="004C1E3C">
        <w:rPr>
          <w:b/>
        </w:rPr>
        <w:t>TARGET-CRM</w:t>
      </w:r>
      <w:r>
        <w:t xml:space="preserve"> design is &lt;</w:t>
      </w:r>
      <w:r w:rsidRPr="00570C0F">
        <w:rPr>
          <w:i/>
        </w:rPr>
        <w:t>obs.tox.overall</w:t>
      </w:r>
      <w:r>
        <w:t xml:space="preserve">&gt; </w:t>
      </w:r>
      <w:r w:rsidRPr="00570C0F">
        <w:rPr>
          <w:b/>
        </w:rPr>
        <w:t>0.1</w:t>
      </w:r>
      <w:r>
        <w:rPr>
          <w:b/>
        </w:rPr>
        <w:t>38</w:t>
      </w:r>
      <w:r>
        <w:t xml:space="preserve">, which is </w:t>
      </w:r>
      <w:r w:rsidRPr="00570C0F">
        <w:rPr>
          <w:b/>
        </w:rPr>
        <w:t>lower / greater</w:t>
      </w:r>
      <w:r>
        <w:rPr>
          <w:b/>
        </w:rPr>
        <w:t xml:space="preserve"> </w:t>
      </w:r>
      <w:r>
        <w:t>than the target toxicity probability of &lt;</w:t>
      </w:r>
      <w:r w:rsidRPr="004C1E3C">
        <w:rPr>
          <w:i/>
        </w:rPr>
        <w:t>target.tox</w:t>
      </w:r>
      <w:r>
        <w:t xml:space="preserve">&gt; </w:t>
      </w:r>
      <w:r w:rsidRPr="00570C0F">
        <w:rPr>
          <w:b/>
        </w:rPr>
        <w:t>0.2</w:t>
      </w:r>
      <w:r>
        <w:t>. Figure 2 presents the proportion of patients experiencing a DLT for each dose level.</w:t>
      </w:r>
    </w:p>
    <w:p w:rsidR="00F47FF4" w:rsidP="00F47FF4" w:rsidRDefault="00F47FF4" w14:paraId="3AE72C8A" w14:textId="2B678C68">
      <w:r w:rsidRPr="00570C0F">
        <w:rPr>
          <w:b/>
        </w:rPr>
        <w:t xml:space="preserve">Patient allocation: </w:t>
      </w:r>
      <w:r>
        <w:t xml:space="preserve">The proportion of patients assigned to the true MTD </w:t>
      </w:r>
      <w:r w:rsidR="00FC03FF">
        <w:t>(dose level &lt;</w:t>
      </w:r>
      <w:r w:rsidRPr="00570C0F" w:rsidR="00FC03FF">
        <w:rPr>
          <w:i/>
        </w:rPr>
        <w:t>true.tox</w:t>
      </w:r>
      <w:r w:rsidR="00FC03FF">
        <w:t xml:space="preserve">&gt; </w:t>
      </w:r>
      <w:r w:rsidRPr="00570C0F" w:rsidR="00FC03FF">
        <w:rPr>
          <w:b/>
        </w:rPr>
        <w:t>4</w:t>
      </w:r>
      <w:r w:rsidR="00FC03FF">
        <w:t xml:space="preserve">) </w:t>
      </w:r>
      <w:r>
        <w:t xml:space="preserve">for the </w:t>
      </w:r>
      <w:r w:rsidR="00FC03FF">
        <w:t xml:space="preserve">&lt;design&gt; </w:t>
      </w:r>
      <w:r w:rsidRPr="004C1E3C">
        <w:rPr>
          <w:b/>
        </w:rPr>
        <w:t>TARGET-CRM</w:t>
      </w:r>
      <w:r>
        <w:t xml:space="preserve"> design is &lt;</w:t>
      </w:r>
      <w:r w:rsidRPr="004C1E3C">
        <w:rPr>
          <w:i/>
        </w:rPr>
        <w:t>patient.allocation.table</w:t>
      </w:r>
      <w:r>
        <w:t xml:space="preserve">&gt; </w:t>
      </w:r>
      <w:r w:rsidRPr="00570C0F">
        <w:rPr>
          <w:b/>
        </w:rPr>
        <w:t>0.50</w:t>
      </w:r>
      <w:r>
        <w:t>. Figure 3 presents the proportion of patients assigned to each dose level.</w:t>
      </w:r>
    </w:p>
    <w:p w:rsidR="00F47FF4" w:rsidP="00F47FF4" w:rsidRDefault="00F47FF4" w14:paraId="51A47DAD" w14:textId="2C8DE4ED">
      <w:r w:rsidRPr="00570C0F">
        <w:rPr>
          <w:b/>
        </w:rPr>
        <w:t xml:space="preserve">Study duration: </w:t>
      </w:r>
      <w:r>
        <w:t xml:space="preserve">The mean study duration for the </w:t>
      </w:r>
      <w:r w:rsidR="00FC03FF">
        <w:t>&lt;</w:t>
      </w:r>
      <w:r w:rsidRPr="004C1E3C" w:rsidR="00FC03FF">
        <w:rPr>
          <w:i/>
        </w:rPr>
        <w:t>design</w:t>
      </w:r>
      <w:r w:rsidR="00FC03FF">
        <w:t xml:space="preserve">&gt; </w:t>
      </w:r>
      <w:r w:rsidRPr="004C1E3C" w:rsidR="00FC03FF">
        <w:rPr>
          <w:b/>
        </w:rPr>
        <w:t>TARGET-CRM</w:t>
      </w:r>
      <w:r>
        <w:t xml:space="preserve"> design is 608.54 days (standard deviation [SD] = 31.21). </w:t>
      </w:r>
    </w:p>
    <w:p w:rsidR="00F47FF4" w:rsidP="00F47FF4" w:rsidRDefault="00F47FF4" w14:paraId="2E7643FE" w14:textId="4969BECC">
      <w:r w:rsidRPr="00570C0F">
        <w:rPr>
          <w:b/>
        </w:rPr>
        <w:t xml:space="preserve">Sample size: </w:t>
      </w:r>
      <w:r>
        <w:t xml:space="preserve">The mean total sample size for the </w:t>
      </w:r>
      <w:r w:rsidR="00FC03FF">
        <w:t>&lt;</w:t>
      </w:r>
      <w:r w:rsidRPr="00570C0F" w:rsidR="00FC03FF">
        <w:rPr>
          <w:i/>
        </w:rPr>
        <w:t>design</w:t>
      </w:r>
      <w:r w:rsidR="00FC03FF">
        <w:t xml:space="preserve">&gt; </w:t>
      </w:r>
      <w:r w:rsidRPr="004C1E3C">
        <w:rPr>
          <w:b/>
        </w:rPr>
        <w:t>TARGET-CRM</w:t>
      </w:r>
      <w:r>
        <w:t xml:space="preserve"> design is &lt;</w:t>
      </w:r>
      <w:r w:rsidRPr="00570C0F">
        <w:rPr>
          <w:i/>
        </w:rPr>
        <w:t>mean.obs.N</w:t>
      </w:r>
      <w:r>
        <w:t xml:space="preserve">&gt; </w:t>
      </w:r>
      <w:r>
        <w:rPr>
          <w:b/>
        </w:rPr>
        <w:t>18</w:t>
      </w:r>
      <w:r>
        <w:t xml:space="preserve"> &lt;</w:t>
      </w:r>
      <w:r w:rsidRPr="00570C0F">
        <w:rPr>
          <w:i/>
        </w:rPr>
        <w:t>min.obs.N; max.obs.N</w:t>
      </w:r>
      <w:r>
        <w:t>&gt;</w:t>
      </w:r>
      <w:r w:rsidR="00185790">
        <w:t xml:space="preserve"> </w:t>
      </w:r>
      <w:r>
        <w:t>(range=</w:t>
      </w:r>
      <w:r>
        <w:rPr>
          <w:b/>
        </w:rPr>
        <w:t>18</w:t>
      </w:r>
      <w:r w:rsidRPr="00570C0F">
        <w:rPr>
          <w:b/>
        </w:rPr>
        <w:t>-</w:t>
      </w:r>
      <w:r>
        <w:rPr>
          <w:b/>
        </w:rPr>
        <w:t>18</w:t>
      </w:r>
      <w:r>
        <w:t>).</w:t>
      </w:r>
    </w:p>
    <w:p w:rsidRPr="00570C0F" w:rsidR="007D6C5E" w:rsidP="007D6C5E" w:rsidRDefault="007D6C5E" w14:paraId="46AFF7FB" w14:textId="77777777">
      <w:r w:rsidRPr="00570C0F">
        <w:t>&lt;</w:t>
      </w:r>
      <w:r>
        <w:rPr>
          <w:i/>
        </w:rPr>
        <w:t>Include only if TARGET-CRM design is selected</w:t>
      </w:r>
      <w:r w:rsidRPr="00570C0F">
        <w:t xml:space="preserve">&gt; </w:t>
      </w:r>
      <w:r w:rsidRPr="00570C0F">
        <w:rPr>
          <w:b/>
        </w:rPr>
        <w:t xml:space="preserve">Enrollment of Cohort B patients:  </w:t>
      </w:r>
      <w:r>
        <w:t>The proportion of patients in the population belonging to Cohort B is &lt;</w:t>
      </w:r>
      <w:r w:rsidRPr="00570C0F">
        <w:rPr>
          <w:i/>
        </w:rPr>
        <w:t>prop.B</w:t>
      </w:r>
      <w:r>
        <w:t xml:space="preserve">&gt; </w:t>
      </w:r>
      <w:r w:rsidRPr="00570C0F">
        <w:rPr>
          <w:b/>
        </w:rPr>
        <w:t>0.2</w:t>
      </w:r>
      <w:r>
        <w:t>. The mean number of Cohort B patients enrolled during the DLT observation period is &lt;</w:t>
      </w:r>
      <w:r w:rsidRPr="00570C0F">
        <w:rPr>
          <w:i/>
        </w:rPr>
        <w:t>mean.cohortB</w:t>
      </w:r>
      <w:r>
        <w:t xml:space="preserve">&gt; </w:t>
      </w:r>
      <w:r w:rsidRPr="00570C0F">
        <w:rPr>
          <w:b/>
        </w:rPr>
        <w:t>0.3</w:t>
      </w:r>
      <w:r>
        <w:t xml:space="preserve"> (&lt;</w:t>
      </w:r>
      <w:r w:rsidRPr="00570C0F">
        <w:rPr>
          <w:i/>
        </w:rPr>
        <w:t>sd.cohortB</w:t>
      </w:r>
      <w:r>
        <w:t>&gt; SD=</w:t>
      </w:r>
      <w:r w:rsidRPr="00570C0F">
        <w:rPr>
          <w:b/>
        </w:rPr>
        <w:t>0.541</w:t>
      </w:r>
      <w:r>
        <w:t>)</w:t>
      </w:r>
    </w:p>
    <w:p w:rsidRPr="00570C0F" w:rsidR="007D6C5E" w:rsidP="00F47FF4" w:rsidRDefault="007D6C5E" w14:paraId="135F363A" w14:textId="77777777"/>
    <w:p w:rsidR="00F47FF4" w:rsidP="004C1E3C" w:rsidRDefault="00831419" w14:paraId="35221735" w14:textId="602D9F23">
      <w:pPr>
        <w:pStyle w:val="Heading2"/>
      </w:pPr>
      <w:r>
        <w:t>Exporting results</w:t>
      </w:r>
    </w:p>
    <w:p w:rsidR="00831419" w:rsidP="004C1E3C" w:rsidRDefault="00831419" w14:paraId="46EC282B" w14:textId="3C5608C6">
      <w:pPr>
        <w:pStyle w:val="ListParagraph"/>
        <w:numPr>
          <w:ilvl w:val="0"/>
          <w:numId w:val="6"/>
        </w:numPr>
      </w:pPr>
      <w:r>
        <w:t>Print / generate PDF of all figures, tables, and report text in a single document.</w:t>
      </w:r>
    </w:p>
    <w:p w:rsidRPr="00F370F2" w:rsidR="00831419" w:rsidP="004C1E3C" w:rsidRDefault="00831419" w14:paraId="46E0E24A" w14:textId="68F6D3F0">
      <w:pPr>
        <w:pStyle w:val="ListParagraph"/>
        <w:numPr>
          <w:ilvl w:val="0"/>
          <w:numId w:val="6"/>
        </w:numPr>
      </w:pPr>
      <w:r>
        <w:t>Export Table 1 to Excel / CSV format.</w:t>
      </w:r>
    </w:p>
    <w:sectPr w:rsidRPr="00F370F2" w:rsidR="00831419" w:rsidSect="00F370F2">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MC" w:author="Ma, Clement" w:date="2020-11-06T16:41:00Z" w:id="60">
    <w:p w:rsidR="001B07F7" w:rsidRDefault="001B07F7" w14:paraId="7594E917" w14:textId="763A65D5">
      <w:pPr>
        <w:pStyle w:val="CommentText"/>
        <w:rPr>
          <w:b/>
        </w:rPr>
      </w:pPr>
      <w:r w:rsidRPr="001B07F7">
        <w:rPr>
          <w:rStyle w:val="CommentReference"/>
          <w:b/>
        </w:rPr>
        <w:annotationRef/>
      </w:r>
      <w:r w:rsidRPr="001B07F7">
        <w:rPr>
          <w:b/>
        </w:rPr>
        <w:t>OMIT for now. Need to figure out the best way to code this.</w:t>
      </w:r>
    </w:p>
    <w:p w:rsidR="001B07F7" w:rsidRDefault="001B07F7" w14:paraId="3961A161" w14:textId="77777777">
      <w:pPr>
        <w:pStyle w:val="CommentText"/>
        <w:rPr>
          <w:b/>
        </w:rPr>
      </w:pPr>
    </w:p>
    <w:p w:rsidRPr="001B07F7" w:rsidR="001B07F7" w:rsidRDefault="001B07F7" w14:paraId="7178C999" w14:textId="41DAD7BC">
      <w:pPr>
        <w:pStyle w:val="CommentText"/>
        <w:rPr>
          <w:b/>
        </w:rPr>
      </w:pPr>
      <w:r>
        <w:rPr>
          <w:b/>
        </w:rPr>
        <w:t>Just assume sequential dose levels starting from dose level 1.</w:t>
      </w:r>
    </w:p>
  </w:comment>
  <w:comment w:initials="MC" w:author="Ma, Clement" w:date="2020-11-04T11:10:00Z" w:id="61">
    <w:p w:rsidR="00F370F2" w:rsidRDefault="00F370F2" w14:paraId="017CCA72" w14:textId="5544F465">
      <w:pPr>
        <w:pStyle w:val="CommentText"/>
        <w:rPr>
          <w:rStyle w:val="CommentReference"/>
        </w:rPr>
      </w:pPr>
      <w:r>
        <w:rPr>
          <w:rStyle w:val="CommentReference"/>
        </w:rPr>
        <w:annotationRef/>
      </w:r>
      <w:r>
        <w:rPr>
          <w:rStyle w:val="CommentReference"/>
        </w:rPr>
        <w:t>In this example, the starting dose is “dose level 1” which correspond to the second item in the array:</w:t>
      </w:r>
    </w:p>
    <w:p w:rsidR="00F370F2" w:rsidRDefault="00F370F2" w14:paraId="19971D1F" w14:textId="77777777">
      <w:pPr>
        <w:pStyle w:val="CommentText"/>
        <w:rPr>
          <w:rStyle w:val="CommentReference"/>
        </w:rPr>
      </w:pPr>
    </w:p>
    <w:p w:rsidR="00F370F2" w:rsidRDefault="00F370F2" w14:paraId="5160A121" w14:textId="0312520C">
      <w:pPr>
        <w:pStyle w:val="CommentText"/>
        <w:rPr>
          <w:rStyle w:val="CommentReference"/>
        </w:rPr>
      </w:pPr>
      <w:r>
        <w:rPr>
          <w:rStyle w:val="CommentReference"/>
        </w:rPr>
        <w:t xml:space="preserve">(-1, </w:t>
      </w:r>
      <w:r w:rsidRPr="00F370F2">
        <w:rPr>
          <w:rStyle w:val="CommentReference"/>
          <w:b/>
          <w:color w:val="FF0000"/>
        </w:rPr>
        <w:t>1</w:t>
      </w:r>
      <w:r>
        <w:rPr>
          <w:rStyle w:val="CommentReference"/>
        </w:rPr>
        <w:t>, 2, 3)</w:t>
      </w:r>
    </w:p>
    <w:p w:rsidR="001B07F7" w:rsidRDefault="001B07F7" w14:paraId="03932988" w14:textId="77777777">
      <w:pPr>
        <w:pStyle w:val="CommentText"/>
        <w:rPr>
          <w:rStyle w:val="CommentReference"/>
        </w:rPr>
      </w:pPr>
    </w:p>
    <w:p w:rsidRPr="001B07F7" w:rsidR="001B07F7" w:rsidRDefault="001B07F7" w14:paraId="3FACFEE7" w14:textId="3F2C4FFE">
      <w:pPr>
        <w:pStyle w:val="CommentText"/>
        <w:rPr>
          <w:b/>
        </w:rPr>
      </w:pPr>
      <w:r w:rsidRPr="001B07F7">
        <w:rPr>
          <w:rStyle w:val="CommentReference"/>
          <w:b/>
        </w:rPr>
        <w:t>OMIT FOR NOW</w:t>
      </w:r>
      <w:r>
        <w:rPr>
          <w:rStyle w:val="CommentReference"/>
          <w:b/>
        </w:rPr>
        <w:t>. Assume Start.level is the sequential dose level starting from dose level 1.</w:t>
      </w:r>
    </w:p>
  </w:comment>
  <w:comment w:initials="MC" w:author="Ma, Clement" w:date="2020-11-02T21:32:00Z" w:id="63">
    <w:p w:rsidR="009213C8" w:rsidRDefault="009213C8" w14:paraId="321A5D97" w14:textId="77777777">
      <w:pPr>
        <w:pStyle w:val="CommentText"/>
      </w:pPr>
      <w:r>
        <w:rPr>
          <w:rStyle w:val="CommentReference"/>
        </w:rPr>
        <w:annotationRef/>
      </w:r>
      <w:r>
        <w:t>What options are available to enter a “flexible” vector of numeric values? Can we have a tabular input?</w:t>
      </w:r>
    </w:p>
  </w:comment>
  <w:comment w:initials="MC" w:author="Ma, Clement" w:date="2020-11-06T16:43:00Z" w:id="64">
    <w:p w:rsidR="001B07F7" w:rsidRDefault="001B07F7" w14:paraId="4E6E9BEE" w14:textId="0460C5F7">
      <w:pPr>
        <w:pStyle w:val="CommentText"/>
      </w:pPr>
      <w:r>
        <w:rPr>
          <w:rStyle w:val="CommentReference"/>
        </w:rPr>
        <w:annotationRef/>
      </w:r>
    </w:p>
  </w:comment>
  <w:comment w:initials="MC" w:author="Ma, Clement" w:date="2020-11-03T10:18:00Z" w:id="65">
    <w:p w:rsidR="009213C8" w:rsidRDefault="009213C8" w14:paraId="38854498" w14:textId="77777777">
      <w:pPr>
        <w:pStyle w:val="CommentText"/>
      </w:pPr>
      <w:r>
        <w:rPr>
          <w:rStyle w:val="CommentReference"/>
        </w:rPr>
        <w:annotationRef/>
      </w:r>
      <w:r>
        <w:t>Field to require whole numbers?</w:t>
      </w:r>
    </w:p>
  </w:comment>
  <w:comment w:initials="MC" w:author="Ma, Clement" w:date="2020-11-03T10:24:00Z" w:id="67">
    <w:p w:rsidR="009213C8" w:rsidRDefault="009213C8" w14:paraId="78FD0529" w14:textId="3190EDFE">
      <w:pPr>
        <w:pStyle w:val="CommentText"/>
      </w:pPr>
      <w:r>
        <w:rPr>
          <w:rStyle w:val="CommentReference"/>
        </w:rPr>
        <w:annotationRef/>
      </w:r>
      <w:r>
        <w:t>Is there a way to highlight the true MTD on the plot? Box or arrow?</w:t>
      </w:r>
    </w:p>
    <w:p w:rsidR="009213C8" w:rsidRDefault="009213C8" w14:paraId="460418BF" w14:textId="0564EE44">
      <w:pPr>
        <w:pStyle w:val="CommentText"/>
      </w:pPr>
    </w:p>
  </w:comment>
  <w:comment w:initials="MC" w:author="Ma, Clement" w:date="2020-11-03T10:20:00Z" w:id="68">
    <w:p w:rsidR="009213C8" w:rsidRDefault="009213C8" w14:paraId="7F05553A" w14:textId="49920B28">
      <w:pPr>
        <w:pStyle w:val="CommentText"/>
      </w:pPr>
      <w:r>
        <w:rPr>
          <w:rStyle w:val="CommentReference"/>
        </w:rPr>
        <w:annotationRef/>
      </w:r>
      <w:r>
        <w:t>Limit to number of designs? Could we accommodate up to 6 designs? 10 dose levels?</w:t>
      </w:r>
    </w:p>
  </w:comment>
  <w:comment w:initials="MC" w:author="Ma, Clement" w:date="2020-11-03T15:32:00Z" w:id="69">
    <w:p w:rsidR="00891B7D" w:rsidRDefault="00891B7D" w14:paraId="35538679" w14:textId="77777777">
      <w:pPr>
        <w:pStyle w:val="CommentText"/>
      </w:pPr>
      <w:r>
        <w:rPr>
          <w:rStyle w:val="CommentReference"/>
        </w:rPr>
        <w:annotationRef/>
      </w:r>
      <w:r>
        <w:t>DT package for editing tables, collapsing tables.</w:t>
      </w:r>
    </w:p>
    <w:p w:rsidR="00891B7D" w:rsidRDefault="00891B7D" w14:paraId="605A9C4F" w14:textId="77777777">
      <w:pPr>
        <w:pStyle w:val="CommentText"/>
      </w:pPr>
    </w:p>
    <w:p w:rsidR="00891B7D" w:rsidRDefault="00891B7D" w14:paraId="38F04DBB" w14:textId="0F2B6010">
      <w:pPr>
        <w:pStyle w:val="CommentText"/>
      </w:pPr>
      <w:r>
        <w:t>PDF, Excel, CSV</w:t>
      </w:r>
    </w:p>
  </w:comment>
  <w:comment w:initials="MC" w:author="Ma, Clement" w:date="2020-11-03T15:36:00Z" w:id="70">
    <w:p w:rsidR="00891B7D" w:rsidRDefault="00891B7D" w14:paraId="7B08415D" w14:textId="77777777">
      <w:pPr>
        <w:pStyle w:val="CommentText"/>
      </w:pPr>
      <w:r>
        <w:rPr>
          <w:rStyle w:val="CommentReference"/>
        </w:rPr>
        <w:annotationRef/>
      </w:r>
      <w:r>
        <w:t>Include table for input parameters. How to outline inputs for other statisticians, clinicians</w:t>
      </w:r>
    </w:p>
    <w:p w:rsidR="00891B7D" w:rsidRDefault="00891B7D" w14:paraId="0E1105BB" w14:textId="57B5E179">
      <w:pPr>
        <w:pStyle w:val="CommentText"/>
      </w:pPr>
      <w:r>
        <w:br/>
      </w:r>
      <w:r>
        <w:t>Format for cut and paste / export to protocol.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78C999" w15:done="0"/>
  <w15:commentEx w15:paraId="3FACFEE7" w15:done="0"/>
  <w15:commentEx w15:paraId="321A5D97" w15:done="0"/>
  <w15:commentEx w15:paraId="4E6E9BEE" w15:paraIdParent="321A5D97" w15:done="0"/>
  <w15:commentEx w15:paraId="38854498" w15:done="0"/>
  <w15:commentEx w15:paraId="460418BF" w15:done="0"/>
  <w15:commentEx w15:paraId="7F05553A" w15:done="0"/>
  <w15:commentEx w15:paraId="38F04DBB" w15:done="0"/>
  <w15:commentEx w15:paraId="0E110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542" w:rsidP="00681B96" w:rsidRDefault="00BA2542" w14:paraId="5D0E693D" w14:textId="77777777">
      <w:pPr>
        <w:spacing w:after="0" w:line="240" w:lineRule="auto"/>
      </w:pPr>
      <w:r>
        <w:separator/>
      </w:r>
    </w:p>
  </w:endnote>
  <w:endnote w:type="continuationSeparator" w:id="0">
    <w:p w:rsidR="00BA2542" w:rsidP="00681B96" w:rsidRDefault="00BA2542" w14:paraId="44847B4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9006864"/>
      <w:docPartObj>
        <w:docPartGallery w:val="Page Numbers (Bottom of Page)"/>
        <w:docPartUnique/>
      </w:docPartObj>
    </w:sdtPr>
    <w:sdtEndPr>
      <w:rPr>
        <w:noProof/>
      </w:rPr>
    </w:sdtEndPr>
    <w:sdtContent>
      <w:p w:rsidR="009213C8" w:rsidRDefault="009213C8" w14:paraId="0D259A6F" w14:textId="77777777">
        <w:pPr>
          <w:pStyle w:val="Footer"/>
          <w:jc w:val="right"/>
        </w:pPr>
        <w:r>
          <w:fldChar w:fldCharType="begin"/>
        </w:r>
        <w:r>
          <w:instrText xml:space="preserve"> PAGE   \* MERGEFORMAT </w:instrText>
        </w:r>
        <w:r>
          <w:fldChar w:fldCharType="separate"/>
        </w:r>
        <w:r w:rsidR="000F6EED">
          <w:rPr>
            <w:noProof/>
          </w:rPr>
          <w:t>11</w:t>
        </w:r>
        <w:r>
          <w:rPr>
            <w:noProof/>
          </w:rPr>
          <w:fldChar w:fldCharType="end"/>
        </w:r>
      </w:p>
    </w:sdtContent>
  </w:sdt>
  <w:p w:rsidR="009213C8" w:rsidRDefault="009213C8" w14:paraId="76A24D31"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542" w:rsidP="00681B96" w:rsidRDefault="00BA2542" w14:paraId="08B2376A" w14:textId="77777777">
      <w:pPr>
        <w:spacing w:after="0" w:line="240" w:lineRule="auto"/>
      </w:pPr>
      <w:r>
        <w:separator/>
      </w:r>
    </w:p>
  </w:footnote>
  <w:footnote w:type="continuationSeparator" w:id="0">
    <w:p w:rsidR="00BA2542" w:rsidP="00681B96" w:rsidRDefault="00BA2542" w14:paraId="22B67FA9"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C2F14"/>
    <w:multiLevelType w:val="hybridMultilevel"/>
    <w:tmpl w:val="F6E43A1A"/>
    <w:lvl w:ilvl="0" w:tplc="669493DC">
      <w:start w:val="1"/>
      <w:numFmt w:val="bullet"/>
      <w:lvlText w:val="-"/>
      <w:lvlJc w:val="left"/>
      <w:pPr>
        <w:ind w:left="720" w:hanging="360"/>
      </w:pPr>
      <w:rPr>
        <w:rFonts w:hint="default" w:ascii="Calibri" w:hAnsi="Calibri"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DBA4B34"/>
    <w:multiLevelType w:val="hybridMultilevel"/>
    <w:tmpl w:val="BD5023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0C90674"/>
    <w:multiLevelType w:val="hybridMultilevel"/>
    <w:tmpl w:val="7D6030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7743FF1"/>
    <w:multiLevelType w:val="hybridMultilevel"/>
    <w:tmpl w:val="490EF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751DB"/>
    <w:multiLevelType w:val="hybridMultilevel"/>
    <w:tmpl w:val="98F6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242E5"/>
    <w:multiLevelType w:val="hybridMultilevel"/>
    <w:tmpl w:val="FD22BE5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68264F7"/>
    <w:multiLevelType w:val="hybridMultilevel"/>
    <w:tmpl w:val="E362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 Clement">
    <w15:presenceInfo w15:providerId="AD" w15:userId="S-1-5-21-1343024091-179605362-1801674531-18426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3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E1F"/>
    <w:rsid w:val="00001DAC"/>
    <w:rsid w:val="000133F8"/>
    <w:rsid w:val="00027F20"/>
    <w:rsid w:val="00064F67"/>
    <w:rsid w:val="00083062"/>
    <w:rsid w:val="000B7DF3"/>
    <w:rsid w:val="000F6EED"/>
    <w:rsid w:val="001470FC"/>
    <w:rsid w:val="001709FB"/>
    <w:rsid w:val="00170E2F"/>
    <w:rsid w:val="00185790"/>
    <w:rsid w:val="001945FD"/>
    <w:rsid w:val="001A3504"/>
    <w:rsid w:val="001A40B2"/>
    <w:rsid w:val="001B07F7"/>
    <w:rsid w:val="001B24D5"/>
    <w:rsid w:val="002252F9"/>
    <w:rsid w:val="00246705"/>
    <w:rsid w:val="002721A5"/>
    <w:rsid w:val="00282C04"/>
    <w:rsid w:val="002B1B6B"/>
    <w:rsid w:val="002C109B"/>
    <w:rsid w:val="002C7575"/>
    <w:rsid w:val="00321182"/>
    <w:rsid w:val="003675D2"/>
    <w:rsid w:val="00400C24"/>
    <w:rsid w:val="00477F93"/>
    <w:rsid w:val="00487021"/>
    <w:rsid w:val="004A0C02"/>
    <w:rsid w:val="004A2775"/>
    <w:rsid w:val="004C1E3C"/>
    <w:rsid w:val="005125E3"/>
    <w:rsid w:val="00514CF4"/>
    <w:rsid w:val="00530F8A"/>
    <w:rsid w:val="005318A6"/>
    <w:rsid w:val="00574BCE"/>
    <w:rsid w:val="005924D7"/>
    <w:rsid w:val="005D6F6A"/>
    <w:rsid w:val="005E26F3"/>
    <w:rsid w:val="005E5520"/>
    <w:rsid w:val="00667A53"/>
    <w:rsid w:val="0067778B"/>
    <w:rsid w:val="00681B96"/>
    <w:rsid w:val="00710F0C"/>
    <w:rsid w:val="00763A2B"/>
    <w:rsid w:val="007A00FA"/>
    <w:rsid w:val="007A04E5"/>
    <w:rsid w:val="007D6C5E"/>
    <w:rsid w:val="007F3086"/>
    <w:rsid w:val="008174BB"/>
    <w:rsid w:val="00831419"/>
    <w:rsid w:val="00840B9C"/>
    <w:rsid w:val="008676BB"/>
    <w:rsid w:val="00891B7D"/>
    <w:rsid w:val="008B2E1F"/>
    <w:rsid w:val="008C5AEB"/>
    <w:rsid w:val="009213C8"/>
    <w:rsid w:val="00950C6A"/>
    <w:rsid w:val="0095357D"/>
    <w:rsid w:val="0095684A"/>
    <w:rsid w:val="009A7AC5"/>
    <w:rsid w:val="009D4096"/>
    <w:rsid w:val="00A0748B"/>
    <w:rsid w:val="00A20A3D"/>
    <w:rsid w:val="00A55260"/>
    <w:rsid w:val="00A71120"/>
    <w:rsid w:val="00AC2104"/>
    <w:rsid w:val="00AD2404"/>
    <w:rsid w:val="00B70C53"/>
    <w:rsid w:val="00BA2542"/>
    <w:rsid w:val="00BE08A2"/>
    <w:rsid w:val="00C73580"/>
    <w:rsid w:val="00C81F4B"/>
    <w:rsid w:val="00CE11BA"/>
    <w:rsid w:val="00CF4D03"/>
    <w:rsid w:val="00D466A1"/>
    <w:rsid w:val="00DE32D5"/>
    <w:rsid w:val="00E35345"/>
    <w:rsid w:val="00E41A06"/>
    <w:rsid w:val="00E60AC6"/>
    <w:rsid w:val="00E877ED"/>
    <w:rsid w:val="00F370F2"/>
    <w:rsid w:val="00F47FF4"/>
    <w:rsid w:val="00F83D90"/>
    <w:rsid w:val="00FC03FF"/>
    <w:rsid w:val="00FC350F"/>
    <w:rsid w:val="303CBC62"/>
    <w:rsid w:val="5611F54C"/>
    <w:rsid w:val="56985723"/>
    <w:rsid w:val="66DEFE6B"/>
    <w:rsid w:val="74C7FA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B56C"/>
  <w15:chartTrackingRefBased/>
  <w15:docId w15:val="{ABEC36EC-5459-4433-B9F3-5A48516269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8B2E1F"/>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2E1F"/>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6705"/>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8B2E1F"/>
    <w:rPr>
      <w:rFonts w:asciiTheme="majorHAnsi" w:hAnsiTheme="majorHAnsi" w:eastAsiaTheme="majorEastAsia" w:cstheme="majorBidi"/>
      <w:color w:val="2E74B5" w:themeColor="accent1" w:themeShade="BF"/>
      <w:sz w:val="26"/>
      <w:szCs w:val="26"/>
    </w:rPr>
  </w:style>
  <w:style w:type="character" w:styleId="Heading1Char" w:customStyle="1">
    <w:name w:val="Heading 1 Char"/>
    <w:basedOn w:val="DefaultParagraphFont"/>
    <w:link w:val="Heading1"/>
    <w:uiPriority w:val="9"/>
    <w:rsid w:val="008B2E1F"/>
    <w:rPr>
      <w:rFonts w:asciiTheme="majorHAnsi" w:hAnsiTheme="majorHAnsi" w:eastAsiaTheme="majorEastAsia" w:cstheme="majorBidi"/>
      <w:color w:val="2E74B5" w:themeColor="accent1" w:themeShade="BF"/>
      <w:sz w:val="32"/>
      <w:szCs w:val="32"/>
    </w:rPr>
  </w:style>
  <w:style w:type="paragraph" w:styleId="NoSpacing">
    <w:name w:val="No Spacing"/>
    <w:uiPriority w:val="1"/>
    <w:qFormat/>
    <w:rsid w:val="008B2E1F"/>
    <w:pPr>
      <w:spacing w:after="0" w:line="240" w:lineRule="auto"/>
    </w:pPr>
    <w:rPr>
      <w:rFonts w:eastAsiaTheme="minorHAnsi"/>
      <w:lang w:eastAsia="en-US"/>
    </w:rPr>
  </w:style>
  <w:style w:type="table" w:styleId="TableGrid">
    <w:name w:val="Table Grid"/>
    <w:basedOn w:val="TableNormal"/>
    <w:uiPriority w:val="39"/>
    <w:rsid w:val="002467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246705"/>
    <w:rPr>
      <w:rFonts w:asciiTheme="majorHAnsi" w:hAnsiTheme="majorHAnsi" w:eastAsiaTheme="majorEastAsia" w:cstheme="majorBidi"/>
      <w:color w:val="1F4D78" w:themeColor="accent1" w:themeShade="7F"/>
      <w:sz w:val="24"/>
      <w:szCs w:val="24"/>
    </w:rPr>
  </w:style>
  <w:style w:type="paragraph" w:styleId="Caption">
    <w:name w:val="caption"/>
    <w:basedOn w:val="Normal"/>
    <w:next w:val="Normal"/>
    <w:uiPriority w:val="35"/>
    <w:unhideWhenUsed/>
    <w:qFormat/>
    <w:rsid w:val="0095684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81B96"/>
    <w:pPr>
      <w:tabs>
        <w:tab w:val="center" w:pos="4680"/>
        <w:tab w:val="right" w:pos="9360"/>
      </w:tabs>
      <w:spacing w:after="0" w:line="240" w:lineRule="auto"/>
    </w:pPr>
  </w:style>
  <w:style w:type="character" w:styleId="HeaderChar" w:customStyle="1">
    <w:name w:val="Header Char"/>
    <w:basedOn w:val="DefaultParagraphFont"/>
    <w:link w:val="Header"/>
    <w:uiPriority w:val="99"/>
    <w:rsid w:val="00681B96"/>
  </w:style>
  <w:style w:type="paragraph" w:styleId="Footer">
    <w:name w:val="footer"/>
    <w:basedOn w:val="Normal"/>
    <w:link w:val="FooterChar"/>
    <w:uiPriority w:val="99"/>
    <w:unhideWhenUsed/>
    <w:rsid w:val="00681B96"/>
    <w:pPr>
      <w:tabs>
        <w:tab w:val="center" w:pos="4680"/>
        <w:tab w:val="right" w:pos="9360"/>
      </w:tabs>
      <w:spacing w:after="0" w:line="240" w:lineRule="auto"/>
    </w:pPr>
  </w:style>
  <w:style w:type="character" w:styleId="FooterChar" w:customStyle="1">
    <w:name w:val="Footer Char"/>
    <w:basedOn w:val="DefaultParagraphFont"/>
    <w:link w:val="Footer"/>
    <w:uiPriority w:val="99"/>
    <w:rsid w:val="00681B96"/>
  </w:style>
  <w:style w:type="paragraph" w:styleId="ListParagraph">
    <w:name w:val="List Paragraph"/>
    <w:basedOn w:val="Normal"/>
    <w:uiPriority w:val="34"/>
    <w:qFormat/>
    <w:rsid w:val="00E877ED"/>
    <w:pPr>
      <w:ind w:left="720"/>
      <w:contextualSpacing/>
    </w:pPr>
  </w:style>
  <w:style w:type="character" w:styleId="CommentReference">
    <w:name w:val="annotation reference"/>
    <w:basedOn w:val="DefaultParagraphFont"/>
    <w:uiPriority w:val="99"/>
    <w:semiHidden/>
    <w:unhideWhenUsed/>
    <w:rsid w:val="00E877ED"/>
    <w:rPr>
      <w:sz w:val="16"/>
      <w:szCs w:val="16"/>
    </w:rPr>
  </w:style>
  <w:style w:type="paragraph" w:styleId="CommentText">
    <w:name w:val="annotation text"/>
    <w:basedOn w:val="Normal"/>
    <w:link w:val="CommentTextChar"/>
    <w:uiPriority w:val="99"/>
    <w:semiHidden/>
    <w:unhideWhenUsed/>
    <w:rsid w:val="00E877ED"/>
    <w:pPr>
      <w:spacing w:line="240" w:lineRule="auto"/>
    </w:pPr>
    <w:rPr>
      <w:sz w:val="20"/>
      <w:szCs w:val="20"/>
    </w:rPr>
  </w:style>
  <w:style w:type="character" w:styleId="CommentTextChar" w:customStyle="1">
    <w:name w:val="Comment Text Char"/>
    <w:basedOn w:val="DefaultParagraphFont"/>
    <w:link w:val="CommentText"/>
    <w:uiPriority w:val="99"/>
    <w:semiHidden/>
    <w:rsid w:val="00E877ED"/>
    <w:rPr>
      <w:sz w:val="20"/>
      <w:szCs w:val="20"/>
    </w:rPr>
  </w:style>
  <w:style w:type="paragraph" w:styleId="CommentSubject">
    <w:name w:val="annotation subject"/>
    <w:basedOn w:val="CommentText"/>
    <w:next w:val="CommentText"/>
    <w:link w:val="CommentSubjectChar"/>
    <w:uiPriority w:val="99"/>
    <w:semiHidden/>
    <w:unhideWhenUsed/>
    <w:rsid w:val="00E877ED"/>
    <w:rPr>
      <w:b/>
      <w:bCs/>
    </w:rPr>
  </w:style>
  <w:style w:type="character" w:styleId="CommentSubjectChar" w:customStyle="1">
    <w:name w:val="Comment Subject Char"/>
    <w:basedOn w:val="CommentTextChar"/>
    <w:link w:val="CommentSubject"/>
    <w:uiPriority w:val="99"/>
    <w:semiHidden/>
    <w:rsid w:val="00E877ED"/>
    <w:rPr>
      <w:b/>
      <w:bCs/>
      <w:sz w:val="20"/>
      <w:szCs w:val="20"/>
    </w:rPr>
  </w:style>
  <w:style w:type="paragraph" w:styleId="BalloonText">
    <w:name w:val="Balloon Text"/>
    <w:basedOn w:val="Normal"/>
    <w:link w:val="BalloonTextChar"/>
    <w:uiPriority w:val="99"/>
    <w:semiHidden/>
    <w:unhideWhenUsed/>
    <w:rsid w:val="00E877E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877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microsoft.com/office/2011/relationships/commentsExtended" Target="commentsExtended.xm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omments" Target="comments.xml" Id="rId12" /><Relationship Type="http://schemas.openxmlformats.org/officeDocument/2006/relationships/styles" Target="styles.xml" Id="rId2"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image" Target="media/image4.png" Id="rId10" /><Relationship Type="http://schemas.microsoft.com/office/2011/relationships/people" Target="people.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glossaryDocument" Target="/word/glossary/document.xml" Id="Ra5313db60d084a14" /><Relationship Type="http://schemas.openxmlformats.org/officeDocument/2006/relationships/image" Target="/media/image9.png" Id="R0d37532ee585470a" /><Relationship Type="http://schemas.openxmlformats.org/officeDocument/2006/relationships/image" Target="/media/imagea.png" Id="R9b4ee00f0a364cb5" /><Relationship Type="http://schemas.openxmlformats.org/officeDocument/2006/relationships/image" Target="/media/imageb.png" Id="Rf2f9dc04f7f947c2" /><Relationship Type="http://schemas.openxmlformats.org/officeDocument/2006/relationships/image" Target="/media/imagec.png" Id="Ra45d20b22dcb44e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daf6532-dbbf-44ce-b83a-edde66b8409f}"/>
      </w:docPartPr>
      <w:docPartBody>
        <w:p w14:paraId="7CDF9DF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 Clement</dc:creator>
  <keywords/>
  <dc:description/>
  <lastModifiedBy>PANKEY, DANIELLE</lastModifiedBy>
  <revision>51</revision>
  <dcterms:created xsi:type="dcterms:W3CDTF">2020-11-03T02:23:00.0000000Z</dcterms:created>
  <dcterms:modified xsi:type="dcterms:W3CDTF">2021-03-21T20:05:35.5701557Z</dcterms:modified>
</coreProperties>
</file>