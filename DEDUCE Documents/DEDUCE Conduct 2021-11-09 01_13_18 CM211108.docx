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9AA3" w14:textId="77777777" w:rsidR="00622022" w:rsidRDefault="00B940A2">
      <w:pPr>
        <w:pStyle w:val="Title"/>
      </w:pPr>
      <w:r>
        <w:t>DEDUCE Dose Escalation Recommendations</w:t>
      </w:r>
    </w:p>
    <w:p w14:paraId="62BF2648" w14:textId="5AA59EF6" w:rsidR="00622022" w:rsidRDefault="00B940A2">
      <w:pPr>
        <w:pStyle w:val="FirstParagraph"/>
      </w:pPr>
      <w:r>
        <w:t>Trial Design: CRM</w:t>
      </w:r>
      <w:r>
        <w:br/>
        <w:t xml:space="preserve">Software: </w:t>
      </w:r>
      <w:r>
        <w:t xml:space="preserve">DEDUCE app version 1.0 available </w:t>
      </w:r>
      <w:hyperlink r:id="rId7">
        <w:r>
          <w:rPr>
            <w:rStyle w:val="Hyperlink"/>
          </w:rPr>
          <w:t>here</w:t>
        </w:r>
      </w:hyperlink>
      <w:r>
        <w:br/>
        <w:t xml:space="preserve">Report Date and Time: 2021-11-09 </w:t>
      </w:r>
      <w:commentRangeStart w:id="0"/>
      <w:r>
        <w:t>01:13:18</w:t>
      </w:r>
      <w:commentRangeEnd w:id="0"/>
      <w:r w:rsidR="00225506">
        <w:rPr>
          <w:rStyle w:val="CommentReference"/>
        </w:rPr>
        <w:commentReference w:id="0"/>
      </w:r>
      <w:r>
        <w:br/>
      </w:r>
    </w:p>
    <w:p w14:paraId="5A2C9027" w14:textId="77777777" w:rsidR="00622022" w:rsidRDefault="00B940A2">
      <w:pPr>
        <w:pStyle w:val="Heading1"/>
      </w:pPr>
      <w:bookmarkStart w:id="1" w:name="observed-toxicity-data"/>
      <w:r>
        <w:t>Observed Toxicity Data:</w:t>
      </w:r>
    </w:p>
    <w:tbl>
      <w:tblPr>
        <w:tblStyle w:val="Table"/>
        <w:tblW w:w="3946" w:type="pct"/>
        <w:tblLook w:val="0020" w:firstRow="1" w:lastRow="0" w:firstColumn="0" w:lastColumn="0" w:noHBand="0" w:noVBand="0"/>
      </w:tblPr>
      <w:tblGrid>
        <w:gridCol w:w="1551"/>
        <w:gridCol w:w="723"/>
        <w:gridCol w:w="2366"/>
        <w:gridCol w:w="2747"/>
      </w:tblGrid>
      <w:tr w:rsidR="00622022" w14:paraId="7648F220" w14:textId="77777777" w:rsidTr="0022550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31137" w14:textId="4C571EA0" w:rsidR="00622022" w:rsidRDefault="00B940A2">
            <w:pPr>
              <w:pStyle w:val="Compact"/>
            </w:pPr>
            <w:del w:id="2" w:author="Clement" w:date="2021-11-08T20:16:00Z">
              <w:r w:rsidDel="00225506">
                <w:delText>pid</w:delText>
              </w:r>
            </w:del>
            <w:ins w:id="3" w:author="Clement" w:date="2021-11-08T20:16:00Z">
              <w:r w:rsidR="00225506">
                <w:t>Patient ID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893A8" w14:textId="22ECA1DC" w:rsidR="00225506" w:rsidRDefault="00225506">
            <w:pPr>
              <w:pStyle w:val="Compact"/>
              <w:jc w:val="right"/>
              <w:rPr>
                <w:ins w:id="4" w:author="Clement" w:date="2021-11-08T20:16:00Z"/>
              </w:rPr>
            </w:pPr>
            <w:ins w:id="5" w:author="Clement" w:date="2021-11-08T20:16:00Z">
              <w:r>
                <w:t>Dose</w:t>
              </w:r>
            </w:ins>
          </w:p>
          <w:p w14:paraId="5CD85E25" w14:textId="25C2E71A" w:rsidR="00622022" w:rsidRDefault="00B940A2">
            <w:pPr>
              <w:pStyle w:val="Compact"/>
              <w:jc w:val="right"/>
            </w:pPr>
            <w:r>
              <w:t>level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A09252" w14:textId="3778DDA8" w:rsidR="00622022" w:rsidRDefault="00B940A2">
            <w:pPr>
              <w:pStyle w:val="Compact"/>
            </w:pPr>
            <w:del w:id="6" w:author="Clement" w:date="2021-11-08T20:16:00Z">
              <w:r w:rsidDel="00225506">
                <w:delText>toxicity</w:delText>
              </w:r>
            </w:del>
            <w:ins w:id="7" w:author="Clement" w:date="2021-11-08T20:16:00Z">
              <w:r w:rsidR="00225506">
                <w:t>DLT Observed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A4EAB" w14:textId="686B50B6" w:rsidR="00622022" w:rsidRDefault="00B940A2">
            <w:pPr>
              <w:pStyle w:val="Compact"/>
              <w:jc w:val="right"/>
            </w:pPr>
            <w:del w:id="8" w:author="Clement" w:date="2021-11-08T20:16:00Z">
              <w:r w:rsidDel="00225506">
                <w:delText>included</w:delText>
              </w:r>
            </w:del>
            <w:ins w:id="9" w:author="Clement" w:date="2021-11-08T20:16:00Z">
              <w:r w:rsidR="00225506">
                <w:t>Include in model</w:t>
              </w:r>
            </w:ins>
          </w:p>
        </w:tc>
      </w:tr>
      <w:tr w:rsidR="00622022" w14:paraId="26C578A8" w14:textId="77777777" w:rsidTr="00225506">
        <w:tc>
          <w:tcPr>
            <w:tcW w:w="0" w:type="auto"/>
          </w:tcPr>
          <w:p w14:paraId="677DA724" w14:textId="77777777" w:rsidR="00622022" w:rsidRDefault="00B940A2">
            <w:pPr>
              <w:pStyle w:val="Compact"/>
            </w:pPr>
            <w:r>
              <w:t>C1</w:t>
            </w:r>
          </w:p>
        </w:tc>
        <w:tc>
          <w:tcPr>
            <w:tcW w:w="0" w:type="auto"/>
          </w:tcPr>
          <w:p w14:paraId="5A81F11C" w14:textId="77777777" w:rsidR="00622022" w:rsidRPr="00225506" w:rsidRDefault="00B940A2">
            <w:pPr>
              <w:pStyle w:val="Compact"/>
              <w:jc w:val="right"/>
              <w:rPr>
                <w:highlight w:val="yellow"/>
                <w:rPrChange w:id="10" w:author="Clement" w:date="2021-11-08T20:17:00Z">
                  <w:rPr/>
                </w:rPrChange>
              </w:rPr>
            </w:pPr>
            <w:commentRangeStart w:id="11"/>
            <w:r w:rsidRPr="00225506">
              <w:rPr>
                <w:highlight w:val="yellow"/>
                <w:rPrChange w:id="12" w:author="Clement" w:date="2021-11-08T20:17:00Z">
                  <w:rPr/>
                </w:rPrChange>
              </w:rPr>
              <w:t>2</w:t>
            </w:r>
            <w:commentRangeEnd w:id="11"/>
            <w:r w:rsidR="00225506"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</w:tcPr>
          <w:p w14:paraId="460BA1A1" w14:textId="77777777" w:rsidR="00622022" w:rsidRDefault="00B940A2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446AE4" w14:textId="2E4D00C7" w:rsidR="00622022" w:rsidRDefault="00B940A2">
            <w:pPr>
              <w:pStyle w:val="Compact"/>
              <w:jc w:val="right"/>
            </w:pPr>
            <w:del w:id="13" w:author="Clement" w:date="2021-11-08T20:18:00Z">
              <w:r w:rsidDel="00225506">
                <w:delText>1</w:delText>
              </w:r>
            </w:del>
            <w:ins w:id="14" w:author="Clement" w:date="2021-11-08T20:18:00Z">
              <w:r w:rsidR="00225506">
                <w:t>TRUE</w:t>
              </w:r>
            </w:ins>
          </w:p>
        </w:tc>
      </w:tr>
      <w:tr w:rsidR="00225506" w14:paraId="635E2205" w14:textId="77777777" w:rsidTr="00225506">
        <w:tc>
          <w:tcPr>
            <w:tcW w:w="0" w:type="auto"/>
          </w:tcPr>
          <w:p w14:paraId="00B297FB" w14:textId="77777777" w:rsidR="00225506" w:rsidRDefault="00225506" w:rsidP="00225506">
            <w:pPr>
              <w:pStyle w:val="Compact"/>
            </w:pPr>
            <w:r>
              <w:t>C1</w:t>
            </w:r>
          </w:p>
        </w:tc>
        <w:tc>
          <w:tcPr>
            <w:tcW w:w="0" w:type="auto"/>
          </w:tcPr>
          <w:p w14:paraId="5E7D2E94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15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16" w:author="Clement" w:date="2021-11-08T20:17:00Z">
                  <w:rPr/>
                </w:rPrChange>
              </w:rPr>
              <w:t>2</w:t>
            </w:r>
          </w:p>
        </w:tc>
        <w:tc>
          <w:tcPr>
            <w:tcW w:w="0" w:type="auto"/>
          </w:tcPr>
          <w:p w14:paraId="0370DF07" w14:textId="77777777" w:rsidR="00225506" w:rsidRDefault="00225506" w:rsidP="0022550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C28C6C5" w14:textId="77712A68" w:rsidR="00225506" w:rsidRDefault="00225506" w:rsidP="00225506">
            <w:pPr>
              <w:pStyle w:val="Compact"/>
              <w:jc w:val="right"/>
            </w:pPr>
            <w:ins w:id="17" w:author="Clement" w:date="2021-11-08T20:18:00Z">
              <w:r w:rsidRPr="00C63DFA">
                <w:t>TRUE</w:t>
              </w:r>
            </w:ins>
            <w:del w:id="18" w:author="Clement" w:date="2021-11-08T20:18:00Z">
              <w:r w:rsidDel="00495AE3">
                <w:delText>1</w:delText>
              </w:r>
            </w:del>
          </w:p>
        </w:tc>
      </w:tr>
      <w:tr w:rsidR="00225506" w14:paraId="61E8AB74" w14:textId="77777777" w:rsidTr="00225506">
        <w:tc>
          <w:tcPr>
            <w:tcW w:w="0" w:type="auto"/>
          </w:tcPr>
          <w:p w14:paraId="2D4C0B56" w14:textId="77777777" w:rsidR="00225506" w:rsidRDefault="00225506" w:rsidP="00225506">
            <w:pPr>
              <w:pStyle w:val="Compact"/>
            </w:pPr>
            <w:r>
              <w:t>C2</w:t>
            </w:r>
          </w:p>
        </w:tc>
        <w:tc>
          <w:tcPr>
            <w:tcW w:w="0" w:type="auto"/>
          </w:tcPr>
          <w:p w14:paraId="595B9CD6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19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20" w:author="Clement" w:date="2021-11-08T20:17:00Z">
                  <w:rPr/>
                </w:rPrChange>
              </w:rPr>
              <w:t>2</w:t>
            </w:r>
          </w:p>
        </w:tc>
        <w:tc>
          <w:tcPr>
            <w:tcW w:w="0" w:type="auto"/>
          </w:tcPr>
          <w:p w14:paraId="2A9C993B" w14:textId="77777777" w:rsidR="00225506" w:rsidRDefault="00225506" w:rsidP="0022550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AF3DF4" w14:textId="59E84ED0" w:rsidR="00225506" w:rsidRDefault="00225506" w:rsidP="00225506">
            <w:pPr>
              <w:pStyle w:val="Compact"/>
              <w:jc w:val="right"/>
            </w:pPr>
            <w:ins w:id="21" w:author="Clement" w:date="2021-11-08T20:18:00Z">
              <w:r w:rsidRPr="00C63DFA">
                <w:t>TRUE</w:t>
              </w:r>
            </w:ins>
            <w:del w:id="22" w:author="Clement" w:date="2021-11-08T20:18:00Z">
              <w:r w:rsidDel="00495AE3">
                <w:delText>1</w:delText>
              </w:r>
            </w:del>
          </w:p>
        </w:tc>
      </w:tr>
      <w:tr w:rsidR="00225506" w14:paraId="466873F0" w14:textId="77777777" w:rsidTr="00225506">
        <w:tc>
          <w:tcPr>
            <w:tcW w:w="0" w:type="auto"/>
          </w:tcPr>
          <w:p w14:paraId="36067DF9" w14:textId="77777777" w:rsidR="00225506" w:rsidRDefault="00225506" w:rsidP="00225506">
            <w:pPr>
              <w:pStyle w:val="Compact"/>
            </w:pPr>
            <w:r>
              <w:t>C4</w:t>
            </w:r>
          </w:p>
        </w:tc>
        <w:tc>
          <w:tcPr>
            <w:tcW w:w="0" w:type="auto"/>
          </w:tcPr>
          <w:p w14:paraId="321B8476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23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24" w:author="Clement" w:date="2021-11-08T20:17:00Z">
                  <w:rPr/>
                </w:rPrChange>
              </w:rPr>
              <w:t>2</w:t>
            </w:r>
          </w:p>
        </w:tc>
        <w:tc>
          <w:tcPr>
            <w:tcW w:w="0" w:type="auto"/>
          </w:tcPr>
          <w:p w14:paraId="64B575E3" w14:textId="77777777" w:rsidR="00225506" w:rsidRDefault="00225506" w:rsidP="0022550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0786932" w14:textId="50D2CD8F" w:rsidR="00225506" w:rsidRDefault="00225506" w:rsidP="00225506">
            <w:pPr>
              <w:pStyle w:val="Compact"/>
              <w:jc w:val="right"/>
            </w:pPr>
            <w:ins w:id="25" w:author="Clement" w:date="2021-11-08T20:18:00Z">
              <w:r w:rsidRPr="00C63DFA">
                <w:t>TRUE</w:t>
              </w:r>
            </w:ins>
            <w:del w:id="26" w:author="Clement" w:date="2021-11-08T20:18:00Z">
              <w:r w:rsidDel="00495AE3">
                <w:delText>1</w:delText>
              </w:r>
            </w:del>
          </w:p>
        </w:tc>
      </w:tr>
      <w:tr w:rsidR="00225506" w14:paraId="473FAB1F" w14:textId="77777777" w:rsidTr="00225506">
        <w:tc>
          <w:tcPr>
            <w:tcW w:w="0" w:type="auto"/>
          </w:tcPr>
          <w:p w14:paraId="303490AF" w14:textId="77777777" w:rsidR="00225506" w:rsidRDefault="00225506" w:rsidP="00225506">
            <w:pPr>
              <w:pStyle w:val="Compact"/>
            </w:pPr>
            <w:r>
              <w:t>C5</w:t>
            </w:r>
          </w:p>
        </w:tc>
        <w:tc>
          <w:tcPr>
            <w:tcW w:w="0" w:type="auto"/>
          </w:tcPr>
          <w:p w14:paraId="6B9F62E3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27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28" w:author="Clement" w:date="2021-11-08T20:17:00Z">
                  <w:rPr/>
                </w:rPrChange>
              </w:rPr>
              <w:t>3</w:t>
            </w:r>
          </w:p>
        </w:tc>
        <w:tc>
          <w:tcPr>
            <w:tcW w:w="0" w:type="auto"/>
          </w:tcPr>
          <w:p w14:paraId="5CA18C15" w14:textId="77777777" w:rsidR="00225506" w:rsidRDefault="00225506" w:rsidP="0022550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C87F7F1" w14:textId="18C822C1" w:rsidR="00225506" w:rsidRDefault="00225506" w:rsidP="00225506">
            <w:pPr>
              <w:pStyle w:val="Compact"/>
              <w:jc w:val="right"/>
            </w:pPr>
            <w:ins w:id="29" w:author="Clement" w:date="2021-11-08T20:18:00Z">
              <w:r w:rsidRPr="00C63DFA">
                <w:t>TRUE</w:t>
              </w:r>
            </w:ins>
            <w:del w:id="30" w:author="Clement" w:date="2021-11-08T20:18:00Z">
              <w:r w:rsidDel="00495AE3">
                <w:delText>1</w:delText>
              </w:r>
            </w:del>
          </w:p>
        </w:tc>
      </w:tr>
      <w:tr w:rsidR="00225506" w14:paraId="4F8E31CF" w14:textId="77777777" w:rsidTr="00225506">
        <w:tc>
          <w:tcPr>
            <w:tcW w:w="0" w:type="auto"/>
          </w:tcPr>
          <w:p w14:paraId="7094A48B" w14:textId="77777777" w:rsidR="00225506" w:rsidRDefault="00225506" w:rsidP="00225506">
            <w:pPr>
              <w:pStyle w:val="Compact"/>
            </w:pPr>
            <w:r>
              <w:t>C6</w:t>
            </w:r>
          </w:p>
        </w:tc>
        <w:tc>
          <w:tcPr>
            <w:tcW w:w="0" w:type="auto"/>
          </w:tcPr>
          <w:p w14:paraId="11795200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31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32" w:author="Clement" w:date="2021-11-08T20:17:00Z">
                  <w:rPr/>
                </w:rPrChange>
              </w:rPr>
              <w:t>3</w:t>
            </w:r>
          </w:p>
        </w:tc>
        <w:tc>
          <w:tcPr>
            <w:tcW w:w="0" w:type="auto"/>
          </w:tcPr>
          <w:p w14:paraId="764B73E2" w14:textId="77777777" w:rsidR="00225506" w:rsidRDefault="00225506" w:rsidP="0022550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A9938C" w14:textId="3BCDFF61" w:rsidR="00225506" w:rsidRDefault="00225506" w:rsidP="00225506">
            <w:pPr>
              <w:pStyle w:val="Compact"/>
              <w:jc w:val="right"/>
            </w:pPr>
            <w:ins w:id="33" w:author="Clement" w:date="2021-11-08T20:18:00Z">
              <w:r w:rsidRPr="00C63DFA">
                <w:t>TRUE</w:t>
              </w:r>
            </w:ins>
            <w:del w:id="34" w:author="Clement" w:date="2021-11-08T20:18:00Z">
              <w:r w:rsidDel="00495AE3">
                <w:delText>1</w:delText>
              </w:r>
            </w:del>
          </w:p>
        </w:tc>
      </w:tr>
      <w:tr w:rsidR="00225506" w14:paraId="29D02E12" w14:textId="77777777" w:rsidTr="00225506">
        <w:tc>
          <w:tcPr>
            <w:tcW w:w="0" w:type="auto"/>
          </w:tcPr>
          <w:p w14:paraId="1D19A4C6" w14:textId="77777777" w:rsidR="00225506" w:rsidRDefault="00225506" w:rsidP="00225506">
            <w:pPr>
              <w:pStyle w:val="Compact"/>
            </w:pPr>
            <w:r>
              <w:t>C7</w:t>
            </w:r>
          </w:p>
        </w:tc>
        <w:tc>
          <w:tcPr>
            <w:tcW w:w="0" w:type="auto"/>
          </w:tcPr>
          <w:p w14:paraId="7BD2F9D9" w14:textId="77777777" w:rsidR="00225506" w:rsidRPr="00225506" w:rsidRDefault="00225506" w:rsidP="00225506">
            <w:pPr>
              <w:pStyle w:val="Compact"/>
              <w:jc w:val="right"/>
              <w:rPr>
                <w:highlight w:val="yellow"/>
                <w:rPrChange w:id="35" w:author="Clement" w:date="2021-11-08T20:17:00Z">
                  <w:rPr/>
                </w:rPrChange>
              </w:rPr>
            </w:pPr>
            <w:r w:rsidRPr="00225506">
              <w:rPr>
                <w:highlight w:val="yellow"/>
                <w:rPrChange w:id="36" w:author="Clement" w:date="2021-11-08T20:17:00Z">
                  <w:rPr/>
                </w:rPrChange>
              </w:rPr>
              <w:t>3</w:t>
            </w:r>
          </w:p>
        </w:tc>
        <w:tc>
          <w:tcPr>
            <w:tcW w:w="0" w:type="auto"/>
          </w:tcPr>
          <w:p w14:paraId="67C7E354" w14:textId="77777777" w:rsidR="00225506" w:rsidRDefault="00225506" w:rsidP="0022550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690420" w14:textId="50F9D053" w:rsidR="00225506" w:rsidRDefault="00225506" w:rsidP="00225506">
            <w:pPr>
              <w:pStyle w:val="Compact"/>
              <w:jc w:val="right"/>
            </w:pPr>
            <w:ins w:id="37" w:author="Clement" w:date="2021-11-08T20:18:00Z">
              <w:r w:rsidRPr="00C63DFA">
                <w:t>TRUE</w:t>
              </w:r>
            </w:ins>
            <w:del w:id="38" w:author="Clement" w:date="2021-11-08T20:18:00Z">
              <w:r w:rsidDel="00495AE3">
                <w:delText>1</w:delText>
              </w:r>
            </w:del>
          </w:p>
        </w:tc>
      </w:tr>
    </w:tbl>
    <w:p w14:paraId="2AC5C4D4" w14:textId="70B8A39B" w:rsidR="00225506" w:rsidRDefault="00225506" w:rsidP="00225506">
      <w:pPr>
        <w:pStyle w:val="Heading1"/>
        <w:ind w:left="1440"/>
        <w:rPr>
          <w:ins w:id="39" w:author="Clement" w:date="2021-11-08T20:17:00Z"/>
        </w:rPr>
        <w:pPrChange w:id="40" w:author="Clement" w:date="2021-11-08T20:18:00Z">
          <w:pPr>
            <w:pStyle w:val="Heading1"/>
          </w:pPr>
        </w:pPrChange>
      </w:pPr>
      <w:bookmarkStart w:id="41" w:name="toxicity-probability-results"/>
      <w:bookmarkEnd w:id="1"/>
      <w:ins w:id="42" w:author="Clement" w:date="2021-11-08T20:17:00Z">
        <w:r>
          <w:rPr>
            <w:noProof/>
          </w:rPr>
          <w:drawing>
            <wp:inline distT="0" distB="0" distL="0" distR="0" wp14:anchorId="76696FEF" wp14:editId="6457CE0D">
              <wp:extent cx="5226847" cy="267652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0979" cy="26786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84387D" w14:textId="65CAA917" w:rsidR="00622022" w:rsidRDefault="00B940A2">
      <w:pPr>
        <w:pStyle w:val="Heading1"/>
      </w:pPr>
      <w:r>
        <w:t>Toxicity Probability Results:</w:t>
      </w:r>
    </w:p>
    <w:p w14:paraId="1577E5FC" w14:textId="77777777" w:rsidR="00622022" w:rsidRDefault="00B940A2">
      <w:pPr>
        <w:pStyle w:val="TableCaption"/>
      </w:pPr>
      <w:r>
        <w:t>(90 Percent Probability Interval)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10"/>
        <w:gridCol w:w="1289"/>
        <w:gridCol w:w="1057"/>
        <w:gridCol w:w="1259"/>
        <w:gridCol w:w="1649"/>
        <w:gridCol w:w="1421"/>
        <w:gridCol w:w="1475"/>
      </w:tblGrid>
      <w:tr w:rsidR="00225506" w14:paraId="1EB1E74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EAE78" w14:textId="56E537A4" w:rsidR="00622022" w:rsidRDefault="00B940A2">
            <w:pPr>
              <w:pStyle w:val="Compact"/>
            </w:pPr>
            <w:del w:id="43" w:author="Clement" w:date="2021-11-08T20:19:00Z">
              <w:r w:rsidDel="00225506">
                <w:delText>dose</w:delText>
              </w:r>
            </w:del>
            <w:ins w:id="44" w:author="Clement" w:date="2021-11-08T20:19:00Z">
              <w:r w:rsidR="00225506">
                <w:t>Dose level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37F4BB" w14:textId="43708F5C" w:rsidR="00622022" w:rsidRDefault="00B940A2">
            <w:pPr>
              <w:pStyle w:val="Compact"/>
              <w:jc w:val="right"/>
            </w:pPr>
            <w:del w:id="45" w:author="Clement" w:date="2021-11-08T20:19:00Z">
              <w:r w:rsidDel="00225506">
                <w:delText>prior</w:delText>
              </w:r>
            </w:del>
            <w:ins w:id="46" w:author="Clement" w:date="2021-11-08T20:19:00Z">
              <w:r w:rsidR="00225506">
                <w:t>Prior Prob. Of DLT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47A2F" w14:textId="26DD048B" w:rsidR="00622022" w:rsidRDefault="00B940A2">
            <w:pPr>
              <w:pStyle w:val="Compact"/>
              <w:jc w:val="right"/>
            </w:pPr>
            <w:del w:id="47" w:author="Clement" w:date="2021-11-08T20:19:00Z">
              <w:r w:rsidDel="00225506">
                <w:delText>n</w:delText>
              </w:r>
            </w:del>
            <w:ins w:id="48" w:author="Clement" w:date="2021-11-08T20:19:00Z">
              <w:r w:rsidR="00225506">
                <w:t># Patients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C02528" w14:textId="4F256C1A" w:rsidR="00622022" w:rsidRDefault="00B940A2">
            <w:pPr>
              <w:pStyle w:val="Compact"/>
              <w:jc w:val="right"/>
            </w:pPr>
            <w:del w:id="49" w:author="Clement" w:date="2021-11-08T20:19:00Z">
              <w:r w:rsidDel="00225506">
                <w:delText>total_tox</w:delText>
              </w:r>
            </w:del>
            <w:ins w:id="50" w:author="Clement" w:date="2021-11-08T20:19:00Z">
              <w:r w:rsidR="00225506">
                <w:t># DLTs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E3F54" w14:textId="1F813667" w:rsidR="00622022" w:rsidRDefault="00B940A2">
            <w:pPr>
              <w:pStyle w:val="Compact"/>
              <w:jc w:val="right"/>
            </w:pPr>
            <w:del w:id="51" w:author="Clement" w:date="2021-11-08T20:19:00Z">
              <w:r w:rsidDel="00225506">
                <w:delText>ptox</w:delText>
              </w:r>
            </w:del>
            <w:ins w:id="52" w:author="Clement" w:date="2021-11-08T20:19:00Z">
              <w:r w:rsidR="00225506">
                <w:t>Posterior Prob. of DLT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06483" w14:textId="3296E998" w:rsidR="00622022" w:rsidRDefault="00B940A2">
            <w:pPr>
              <w:pStyle w:val="Compact"/>
              <w:jc w:val="right"/>
            </w:pPr>
            <w:del w:id="53" w:author="Clement" w:date="2021-11-08T20:19:00Z">
              <w:r w:rsidDel="00225506">
                <w:delText>lolmt</w:delText>
              </w:r>
            </w:del>
            <w:ins w:id="54" w:author="Clement" w:date="2021-11-08T20:19:00Z">
              <w:r w:rsidR="00225506">
                <w:t>Lower Limit</w:t>
              </w:r>
            </w:ins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CDE1E" w14:textId="1633FABD" w:rsidR="00622022" w:rsidRDefault="00B940A2">
            <w:pPr>
              <w:pStyle w:val="Compact"/>
              <w:jc w:val="right"/>
            </w:pPr>
            <w:del w:id="55" w:author="Clement" w:date="2021-11-08T20:19:00Z">
              <w:r w:rsidDel="00225506">
                <w:delText>uplmt</w:delText>
              </w:r>
            </w:del>
            <w:ins w:id="56" w:author="Clement" w:date="2021-11-08T20:19:00Z">
              <w:r w:rsidR="00225506">
                <w:t xml:space="preserve">Upper </w:t>
              </w:r>
            </w:ins>
            <w:ins w:id="57" w:author="Clement" w:date="2021-11-08T20:20:00Z">
              <w:r w:rsidR="00225506">
                <w:t>Limit</w:t>
              </w:r>
            </w:ins>
          </w:p>
        </w:tc>
      </w:tr>
      <w:tr w:rsidR="00225506" w14:paraId="140B7A92" w14:textId="77777777">
        <w:tc>
          <w:tcPr>
            <w:tcW w:w="0" w:type="auto"/>
          </w:tcPr>
          <w:p w14:paraId="2A02B2D0" w14:textId="77777777" w:rsidR="00622022" w:rsidRDefault="00B940A2">
            <w:pPr>
              <w:pStyle w:val="Compact"/>
            </w:pPr>
            <w:r>
              <w:lastRenderedPageBreak/>
              <w:t>-1</w:t>
            </w:r>
          </w:p>
        </w:tc>
        <w:tc>
          <w:tcPr>
            <w:tcW w:w="0" w:type="auto"/>
          </w:tcPr>
          <w:p w14:paraId="4492A07E" w14:textId="77777777" w:rsidR="00622022" w:rsidRDefault="00B940A2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823CDD3" w14:textId="77777777" w:rsidR="00622022" w:rsidRDefault="00B940A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9BFF81" w14:textId="77777777" w:rsidR="00622022" w:rsidRDefault="00B940A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BA5C844" w14:textId="77777777" w:rsidR="00622022" w:rsidRDefault="00B940A2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14:paraId="4200885C" w14:textId="77777777" w:rsidR="00622022" w:rsidRDefault="00B940A2">
            <w:pPr>
              <w:pStyle w:val="Compact"/>
              <w:jc w:val="right"/>
            </w:pPr>
            <w:r>
              <w:t>0.0159</w:t>
            </w:r>
          </w:p>
        </w:tc>
        <w:tc>
          <w:tcPr>
            <w:tcW w:w="0" w:type="auto"/>
          </w:tcPr>
          <w:p w14:paraId="297BF8FB" w14:textId="77777777" w:rsidR="00622022" w:rsidRDefault="00B940A2">
            <w:pPr>
              <w:pStyle w:val="Compact"/>
              <w:jc w:val="right"/>
            </w:pPr>
            <w:r>
              <w:t>0.384</w:t>
            </w:r>
          </w:p>
        </w:tc>
      </w:tr>
      <w:tr w:rsidR="00225506" w14:paraId="4201B864" w14:textId="77777777">
        <w:tc>
          <w:tcPr>
            <w:tcW w:w="0" w:type="auto"/>
          </w:tcPr>
          <w:p w14:paraId="1769EE29" w14:textId="77777777" w:rsidR="00622022" w:rsidRDefault="00B940A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5E25A6F" w14:textId="77777777" w:rsidR="00622022" w:rsidRDefault="00B940A2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7B42F5C" w14:textId="77777777" w:rsidR="00622022" w:rsidRDefault="00B940A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89D0DD" w14:textId="77777777" w:rsidR="00622022" w:rsidRDefault="00B940A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1E6C19" w14:textId="77777777" w:rsidR="00622022" w:rsidRDefault="00B940A2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14:paraId="5A25F5AA" w14:textId="77777777" w:rsidR="00622022" w:rsidRDefault="00B940A2">
            <w:pPr>
              <w:pStyle w:val="Compact"/>
              <w:jc w:val="right"/>
            </w:pPr>
            <w:r>
              <w:t>0.0534</w:t>
            </w:r>
          </w:p>
        </w:tc>
        <w:tc>
          <w:tcPr>
            <w:tcW w:w="0" w:type="auto"/>
          </w:tcPr>
          <w:p w14:paraId="7D4E5AE3" w14:textId="77777777" w:rsidR="00622022" w:rsidRDefault="00B940A2">
            <w:pPr>
              <w:pStyle w:val="Compact"/>
              <w:jc w:val="right"/>
            </w:pPr>
            <w:r>
              <w:t>0.507</w:t>
            </w:r>
          </w:p>
        </w:tc>
      </w:tr>
      <w:tr w:rsidR="00225506" w14:paraId="66CAC488" w14:textId="77777777">
        <w:tc>
          <w:tcPr>
            <w:tcW w:w="0" w:type="auto"/>
          </w:tcPr>
          <w:p w14:paraId="570BACF8" w14:textId="77777777" w:rsidR="00622022" w:rsidRDefault="00B940A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5F77B5C" w14:textId="77777777" w:rsidR="00622022" w:rsidRDefault="00B940A2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2446D63" w14:textId="77777777" w:rsidR="00622022" w:rsidRDefault="00B940A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253746" w14:textId="77777777" w:rsidR="00622022" w:rsidRDefault="00B940A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C636C5" w14:textId="77777777" w:rsidR="00622022" w:rsidRDefault="00B940A2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14:paraId="3B300234" w14:textId="77777777" w:rsidR="00622022" w:rsidRDefault="00B940A2">
            <w:pPr>
              <w:pStyle w:val="Compact"/>
              <w:jc w:val="right"/>
            </w:pPr>
            <w:r>
              <w:t>0.1080</w:t>
            </w:r>
          </w:p>
        </w:tc>
        <w:tc>
          <w:tcPr>
            <w:tcW w:w="0" w:type="auto"/>
          </w:tcPr>
          <w:p w14:paraId="3BD1482D" w14:textId="77777777" w:rsidR="00622022" w:rsidRDefault="00B940A2">
            <w:pPr>
              <w:pStyle w:val="Compact"/>
              <w:jc w:val="right"/>
            </w:pPr>
            <w:r>
              <w:t>0.598</w:t>
            </w:r>
          </w:p>
        </w:tc>
      </w:tr>
      <w:tr w:rsidR="00225506" w14:paraId="4B723309" w14:textId="77777777">
        <w:tc>
          <w:tcPr>
            <w:tcW w:w="0" w:type="auto"/>
          </w:tcPr>
          <w:p w14:paraId="0BE27B9D" w14:textId="77777777" w:rsidR="00622022" w:rsidRDefault="00B940A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AACE039" w14:textId="77777777" w:rsidR="00622022" w:rsidRDefault="00B940A2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522A84D" w14:textId="77777777" w:rsidR="00622022" w:rsidRDefault="00B940A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9F514A" w14:textId="77777777" w:rsidR="00622022" w:rsidRDefault="00B940A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FE4A05" w14:textId="77777777" w:rsidR="00622022" w:rsidRDefault="00B940A2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14:paraId="6D6A55E4" w14:textId="77777777" w:rsidR="00622022" w:rsidRDefault="00B940A2">
            <w:pPr>
              <w:pStyle w:val="Compact"/>
              <w:jc w:val="right"/>
            </w:pPr>
            <w:r>
              <w:t>0.1890</w:t>
            </w:r>
          </w:p>
        </w:tc>
        <w:tc>
          <w:tcPr>
            <w:tcW w:w="0" w:type="auto"/>
          </w:tcPr>
          <w:p w14:paraId="236DEEE3" w14:textId="77777777" w:rsidR="00622022" w:rsidRDefault="00B940A2">
            <w:pPr>
              <w:pStyle w:val="Compact"/>
              <w:jc w:val="right"/>
            </w:pPr>
            <w:r>
              <w:t>0.680</w:t>
            </w:r>
          </w:p>
        </w:tc>
      </w:tr>
    </w:tbl>
    <w:p w14:paraId="771CBF6D" w14:textId="77777777" w:rsidR="00622022" w:rsidRDefault="00B940A2">
      <w:pPr>
        <w:pStyle w:val="BodyText"/>
      </w:pPr>
      <w:r>
        <w:t>Next Recommended Dose Level: 1</w:t>
      </w:r>
    </w:p>
    <w:p w14:paraId="24E8ACAA" w14:textId="77777777" w:rsidR="00622022" w:rsidRDefault="00B940A2">
      <w:pPr>
        <w:pStyle w:val="BodyText"/>
      </w:pPr>
      <w:r>
        <w:t>Recommendation is Based on a Target Toxicity Probability of 0.2</w:t>
      </w:r>
    </w:p>
    <w:p w14:paraId="0D34B72C" w14:textId="77777777" w:rsidR="00622022" w:rsidRDefault="00B940A2">
      <w:pPr>
        <w:pStyle w:val="Heading1"/>
      </w:pPr>
      <w:bookmarkStart w:id="58" w:name="additional-details"/>
      <w:bookmarkEnd w:id="41"/>
      <w:r>
        <w:t>Additional Details:</w:t>
      </w:r>
    </w:p>
    <w:p w14:paraId="3A63DC6A" w14:textId="77777777" w:rsidR="00622022" w:rsidRDefault="00B940A2">
      <w:pPr>
        <w:pStyle w:val="FirstParagraph"/>
      </w:pPr>
      <w:r>
        <w:t>Current Dose Level: 1</w:t>
      </w:r>
    </w:p>
    <w:p w14:paraId="240BA8A6" w14:textId="77777777" w:rsidR="00622022" w:rsidRDefault="00B940A2">
      <w:pPr>
        <w:pStyle w:val="BodyText"/>
      </w:pPr>
      <w:r>
        <w:t>Cohort Size: 3</w:t>
      </w:r>
    </w:p>
    <w:p w14:paraId="6E51AF7C" w14:textId="77777777" w:rsidR="00622022" w:rsidRDefault="00B940A2">
      <w:pPr>
        <w:pStyle w:val="BodyText"/>
      </w:pPr>
      <w:r>
        <w:t>Number of Slots Remaining at Current Dose Level: 2</w:t>
      </w:r>
    </w:p>
    <w:p w14:paraId="4EC61751" w14:textId="77777777" w:rsidR="00622022" w:rsidRDefault="00B940A2">
      <w:pPr>
        <w:pStyle w:val="Heading1"/>
      </w:pPr>
      <w:bookmarkStart w:id="59" w:name="dose-escalation-rules"/>
      <w:bookmarkEnd w:id="58"/>
      <w:r>
        <w:t>Dose Escalation Rules:</w:t>
      </w:r>
    </w:p>
    <w:p w14:paraId="20794E3A" w14:textId="77777777" w:rsidR="00622022" w:rsidRDefault="00B940A2">
      <w:pPr>
        <w:pStyle w:val="Compact"/>
        <w:numPr>
          <w:ilvl w:val="0"/>
          <w:numId w:val="2"/>
        </w:numPr>
      </w:pPr>
      <w:r>
        <w:t>No dose skipping upon dose escalation</w:t>
      </w:r>
    </w:p>
    <w:p w14:paraId="68BACBB4" w14:textId="77777777" w:rsidR="00622022" w:rsidRDefault="00B940A2">
      <w:pPr>
        <w:pStyle w:val="Compact"/>
        <w:numPr>
          <w:ilvl w:val="0"/>
          <w:numId w:val="2"/>
        </w:numPr>
      </w:pPr>
      <w:r>
        <w:t>Intra-cohort dose de-escalation is allowed</w:t>
      </w:r>
    </w:p>
    <w:p w14:paraId="6125A0EA" w14:textId="77777777" w:rsidR="00622022" w:rsidRDefault="00B940A2">
      <w:pPr>
        <w:pStyle w:val="Compact"/>
        <w:numPr>
          <w:ilvl w:val="0"/>
          <w:numId w:val="2"/>
        </w:numPr>
      </w:pPr>
      <w:r>
        <w:t>Intra-cohort dose escalation is not allowed</w:t>
      </w:r>
    </w:p>
    <w:p w14:paraId="7B9B19C1" w14:textId="77777777" w:rsidR="00622022" w:rsidRDefault="00B940A2">
      <w:pPr>
        <w:pStyle w:val="Heading1"/>
      </w:pPr>
      <w:bookmarkStart w:id="60" w:name="estimation-details"/>
      <w:bookmarkEnd w:id="59"/>
      <w:r>
        <w:t>Estimation Details:</w:t>
      </w:r>
    </w:p>
    <w:p w14:paraId="0837FEC6" w14:textId="77777777" w:rsidR="00622022" w:rsidRDefault="00B940A2">
      <w:pPr>
        <w:pStyle w:val="FirstParagraph"/>
      </w:pPr>
      <w:r>
        <w:t xml:space="preserve">Empiric Dose-Toxicity Model: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beta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br/>
        <w:t>dose = 0.05, 0.12, 0.2, 0.3</w:t>
      </w:r>
    </w:p>
    <w:p w14:paraId="67359691" w14:textId="77777777" w:rsidR="00622022" w:rsidRDefault="00B940A2">
      <w:pPr>
        <w:pStyle w:val="BodyText"/>
      </w:pPr>
      <w:r>
        <w:t>Normal Prior on Beta with Mean 0 and Variance 1.34</w:t>
      </w:r>
    </w:p>
    <w:p w14:paraId="0DDE3210" w14:textId="77777777" w:rsidR="00622022" w:rsidRDefault="00B940A2">
      <w:pPr>
        <w:pStyle w:val="BodyText"/>
      </w:pPr>
      <w:r>
        <w:t>Posterior Mean of Beta: -0.408091</w:t>
      </w:r>
    </w:p>
    <w:p w14:paraId="20334D2E" w14:textId="77777777" w:rsidR="00622022" w:rsidRDefault="00B940A2">
      <w:pPr>
        <w:pStyle w:val="BodyText"/>
      </w:pPr>
      <w:r>
        <w:t>Posterior Variance of Beta: 0.1978329</w:t>
      </w:r>
      <w:bookmarkEnd w:id="60"/>
    </w:p>
    <w:sectPr w:rsidR="0062202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ement" w:date="2021-11-08T20:14:00Z" w:initials="C">
    <w:p w14:paraId="318C41D8" w14:textId="77777777" w:rsidR="00225506" w:rsidRDefault="00225506">
      <w:pPr>
        <w:pStyle w:val="CommentText"/>
      </w:pPr>
      <w:r>
        <w:rPr>
          <w:rStyle w:val="CommentReference"/>
        </w:rPr>
        <w:annotationRef/>
      </w:r>
      <w:r>
        <w:t>Can we change this to Eastern Time?</w:t>
      </w:r>
    </w:p>
    <w:p w14:paraId="1FAD8F02" w14:textId="77777777" w:rsidR="00225506" w:rsidRDefault="00225506">
      <w:pPr>
        <w:pStyle w:val="CommentText"/>
      </w:pPr>
    </w:p>
    <w:p w14:paraId="3DF22FFA" w14:textId="50EDEBC0" w:rsidR="00225506" w:rsidRDefault="00225506">
      <w:pPr>
        <w:pStyle w:val="CommentText"/>
      </w:pPr>
      <w:r>
        <w:t>I ran this at 8:13 pm ET.</w:t>
      </w:r>
    </w:p>
  </w:comment>
  <w:comment w:id="11" w:author="Clement" w:date="2021-11-08T20:17:00Z" w:initials="C">
    <w:p w14:paraId="2F15E0B9" w14:textId="77777777" w:rsidR="00225506" w:rsidRDefault="00225506">
      <w:pPr>
        <w:pStyle w:val="CommentText"/>
      </w:pPr>
      <w:r>
        <w:rPr>
          <w:rStyle w:val="CommentReference"/>
        </w:rPr>
        <w:annotationRef/>
      </w:r>
      <w:r>
        <w:t>Please convert these to the dose level labels.</w:t>
      </w:r>
    </w:p>
    <w:p w14:paraId="3D532339" w14:textId="77777777" w:rsidR="00225506" w:rsidRDefault="00225506">
      <w:pPr>
        <w:pStyle w:val="CommentText"/>
      </w:pPr>
    </w:p>
    <w:p w14:paraId="4385649D" w14:textId="0C6ED4D0" w:rsidR="00225506" w:rsidRDefault="00225506">
      <w:pPr>
        <w:pStyle w:val="CommentText"/>
      </w:pPr>
      <w:r>
        <w:t>See screenshot of corresponding table on the web browser for the same set of patients.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F22FFA" w15:done="0"/>
  <w15:commentEx w15:paraId="438564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403B7" w16cex:dateUtc="2021-11-09T01:14:00Z"/>
  <w16cex:commentExtensible w16cex:durableId="25340445" w16cex:dateUtc="2021-11-09T0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F22FFA" w16cid:durableId="253403B7"/>
  <w16cid:commentId w16cid:paraId="4385649D" w16cid:durableId="253404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A0E4" w14:textId="77777777" w:rsidR="00B940A2" w:rsidRDefault="00B940A2">
      <w:pPr>
        <w:spacing w:after="0"/>
      </w:pPr>
      <w:r>
        <w:separator/>
      </w:r>
    </w:p>
  </w:endnote>
  <w:endnote w:type="continuationSeparator" w:id="0">
    <w:p w14:paraId="554F70FD" w14:textId="77777777" w:rsidR="00B940A2" w:rsidRDefault="00B94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37CA" w14:textId="77777777" w:rsidR="00B940A2" w:rsidRDefault="00B940A2">
      <w:r>
        <w:separator/>
      </w:r>
    </w:p>
  </w:footnote>
  <w:footnote w:type="continuationSeparator" w:id="0">
    <w:p w14:paraId="61843C37" w14:textId="77777777" w:rsidR="00B940A2" w:rsidRDefault="00B9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C46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DA21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">
    <w15:presenceInfo w15:providerId="Windows Live" w15:userId="d1774edc101d1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5506"/>
    <w:rsid w:val="004E29B3"/>
    <w:rsid w:val="00590D07"/>
    <w:rsid w:val="00622022"/>
    <w:rsid w:val="00784D58"/>
    <w:rsid w:val="008D6863"/>
    <w:rsid w:val="00B86B75"/>
    <w:rsid w:val="00B940A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EBB9"/>
  <w15:docId w15:val="{EE5CC9FA-4186-4F2B-B5D2-EEF5C1F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2255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255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55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ngarski.shinyapps.io/DEDUC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DEDUCE Dose Escalation Recommendations</dc:title>
  <dc:creator>Clement</dc:creator>
  <cp:keywords/>
  <cp:lastModifiedBy>Clement</cp:lastModifiedBy>
  <cp:revision>2</cp:revision>
  <dcterms:created xsi:type="dcterms:W3CDTF">2021-11-09T01:20:00Z</dcterms:created>
  <dcterms:modified xsi:type="dcterms:W3CDTF">2021-11-09T01:20:00Z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