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B390" w14:textId="398A1325" w:rsidR="005E4635" w:rsidRDefault="001F7C20">
      <w:pPr>
        <w:pStyle w:val="Title"/>
      </w:pPr>
      <w:bookmarkStart w:id="0" w:name="_GoBack"/>
      <w:bookmarkEnd w:id="0"/>
      <w:r>
        <w:t xml:space="preserve">DELPHI </w:t>
      </w:r>
      <w:del w:id="1" w:author="Clement Ma" w:date="2021-02-02T16:37:00Z">
        <w:r w:rsidDel="00564089">
          <w:delText>Results</w:delText>
        </w:r>
      </w:del>
      <w:ins w:id="2" w:author="Clement Ma" w:date="2021-02-02T16:37:00Z">
        <w:r w:rsidR="00564089">
          <w:t>Simulat</w:t>
        </w:r>
      </w:ins>
      <w:ins w:id="3" w:author="Clement Ma" w:date="2021-02-02T16:38:00Z">
        <w:r w:rsidR="00564089">
          <w:t>ed Operating C</w:t>
        </w:r>
      </w:ins>
      <w:ins w:id="4" w:author="Clement Ma" w:date="2021-02-02T16:39:00Z">
        <w:r w:rsidR="00564089">
          <w:t>haracteristics of Phase 1 Dose Escalation Designs</w:t>
        </w:r>
      </w:ins>
    </w:p>
    <w:p w14:paraId="72AD7EE4" w14:textId="3C06077B" w:rsidR="005E4635" w:rsidRDefault="00564089">
      <w:pPr>
        <w:pStyle w:val="FirstParagraph"/>
        <w:rPr>
          <w:ins w:id="5" w:author="Clement Ma" w:date="2021-02-02T16:37:00Z"/>
          <w:i/>
        </w:rPr>
      </w:pPr>
      <w:ins w:id="6" w:author="Clement Ma" w:date="2021-02-02T16:37:00Z">
        <w:r>
          <w:rPr>
            <w:i/>
          </w:rPr>
          <w:t xml:space="preserve">Report </w:t>
        </w:r>
      </w:ins>
      <w:r w:rsidR="001F7C20">
        <w:rPr>
          <w:i/>
        </w:rPr>
        <w:t>Date</w:t>
      </w:r>
      <w:ins w:id="7" w:author="Clement Ma" w:date="2021-02-02T16:39:00Z">
        <w:r>
          <w:rPr>
            <w:i/>
          </w:rPr>
          <w:t xml:space="preserve"> and Time</w:t>
        </w:r>
      </w:ins>
      <w:r w:rsidR="001F7C20">
        <w:rPr>
          <w:i/>
        </w:rPr>
        <w:t xml:space="preserve">: </w:t>
      </w:r>
      <w:del w:id="8" w:author="Clement Ma" w:date="2021-02-12T16:10:00Z">
        <w:r w:rsidR="001F7C20" w:rsidDel="0060398F">
          <w:rPr>
            <w:i/>
          </w:rPr>
          <w:delText>“</w:delText>
        </w:r>
      </w:del>
      <w:r w:rsidR="001F7C20">
        <w:rPr>
          <w:i/>
        </w:rPr>
        <w:t>2021-02-02 21:36:38</w:t>
      </w:r>
      <w:del w:id="9" w:author="Clement Ma" w:date="2021-02-12T16:10:00Z">
        <w:r w:rsidR="001F7C20" w:rsidDel="0060398F">
          <w:rPr>
            <w:i/>
          </w:rPr>
          <w:delText>”</w:delText>
        </w:r>
      </w:del>
    </w:p>
    <w:p w14:paraId="44DBEF95" w14:textId="5CF3522A" w:rsidR="00564089" w:rsidRDefault="001951B2" w:rsidP="00564089">
      <w:pPr>
        <w:pStyle w:val="BodyText"/>
        <w:rPr>
          <w:ins w:id="10" w:author="Clement Ma" w:date="2021-02-02T16:40:00Z"/>
        </w:rPr>
      </w:pPr>
      <w:ins w:id="11" w:author="Clement Ma" w:date="2021-02-12T16:26:00Z">
        <w:r w:rsidRPr="001951B2">
          <w:rPr>
            <w:i/>
            <w:iCs/>
            <w:rPrChange w:id="12" w:author="Clement Ma" w:date="2021-02-12T16:26:00Z">
              <w:rPr/>
            </w:rPrChange>
          </w:rPr>
          <w:t>Software:</w:t>
        </w:r>
        <w:r>
          <w:t xml:space="preserve"> </w:t>
        </w:r>
      </w:ins>
      <w:ins w:id="13" w:author="Clement Ma" w:date="2021-02-02T16:39:00Z">
        <w:r w:rsidR="00564089">
          <w:t xml:space="preserve">DELPHI app version XXX available at: </w:t>
        </w:r>
      </w:ins>
      <w:commentRangeStart w:id="14"/>
      <w:ins w:id="15" w:author="Clement Ma" w:date="2021-02-02T16:40:00Z">
        <w:r w:rsidR="00564089">
          <w:fldChar w:fldCharType="begin"/>
        </w:r>
        <w:r w:rsidR="00564089">
          <w:instrText xml:space="preserve"> HYPERLINK "</w:instrText>
        </w:r>
        <w:r w:rsidR="00564089" w:rsidRPr="00564089">
          <w:instrText>https://bengarski.shinyapps.io/DELPHI/</w:instrText>
        </w:r>
        <w:r w:rsidR="00564089">
          <w:instrText xml:space="preserve">" </w:instrText>
        </w:r>
        <w:r w:rsidR="00564089">
          <w:fldChar w:fldCharType="separate"/>
        </w:r>
        <w:r w:rsidR="00564089" w:rsidRPr="00FF15CD">
          <w:rPr>
            <w:rStyle w:val="Hyperlink"/>
          </w:rPr>
          <w:t>https://bengarski.shinyapps.io/DELPHI/</w:t>
        </w:r>
        <w:r w:rsidR="00564089">
          <w:fldChar w:fldCharType="end"/>
        </w:r>
        <w:commentRangeEnd w:id="14"/>
        <w:r w:rsidR="00564089">
          <w:rPr>
            <w:rStyle w:val="CommentReference"/>
          </w:rPr>
          <w:commentReference w:id="14"/>
        </w:r>
      </w:ins>
    </w:p>
    <w:p w14:paraId="07346BB9" w14:textId="77777777" w:rsidR="00564089" w:rsidRDefault="00564089" w:rsidP="00564089">
      <w:pPr>
        <w:rPr>
          <w:ins w:id="16" w:author="Clement Ma" w:date="2021-02-02T16:40:00Z"/>
          <w:b/>
        </w:rPr>
      </w:pPr>
      <w:ins w:id="17" w:author="Clement Ma" w:date="2021-02-02T16:40:00Z">
        <w:r w:rsidRPr="004C1E3C">
          <w:rPr>
            <w:b/>
          </w:rPr>
          <w:t>Objective:</w:t>
        </w:r>
      </w:ins>
    </w:p>
    <w:p w14:paraId="01154132" w14:textId="0E06006F" w:rsidR="00564089" w:rsidRPr="004C1E3C" w:rsidRDefault="00564089" w:rsidP="00564089">
      <w:pPr>
        <w:rPr>
          <w:ins w:id="18" w:author="Clement Ma" w:date="2021-02-02T16:40:00Z"/>
          <w:b/>
        </w:rPr>
      </w:pPr>
      <w:ins w:id="19" w:author="Clement Ma" w:date="2021-02-02T16:40:00Z">
        <w:r>
          <w:t>To evaluate the operating characteristics of the following dose escalation designs: &lt;</w:t>
        </w:r>
        <w:r w:rsidRPr="004C1E3C">
          <w:rPr>
            <w:i/>
          </w:rPr>
          <w:t>design</w:t>
        </w:r>
        <w:r>
          <w:t>&gt;</w:t>
        </w:r>
        <w:r w:rsidRPr="004C1E3C">
          <w:rPr>
            <w:b/>
          </w:rPr>
          <w:t xml:space="preserve"> </w:t>
        </w:r>
        <w:r>
          <w:rPr>
            <w:b/>
          </w:rPr>
          <w:t>3+3</w:t>
        </w:r>
      </w:ins>
      <w:ins w:id="20" w:author="Clement Ma" w:date="2021-02-12T16:11:00Z">
        <w:r w:rsidR="0060398F">
          <w:rPr>
            <w:b/>
          </w:rPr>
          <w:t>, CRM, and</w:t>
        </w:r>
      </w:ins>
      <w:ins w:id="21" w:author="Clement Ma" w:date="2021-02-02T16:40:00Z">
        <w:r>
          <w:rPr>
            <w:b/>
          </w:rPr>
          <w:t xml:space="preserve"> TARGET-CRM.</w:t>
        </w:r>
      </w:ins>
    </w:p>
    <w:p w14:paraId="2772DC5A" w14:textId="77777777" w:rsidR="00564089" w:rsidRPr="004C1E3C" w:rsidRDefault="00564089" w:rsidP="00564089">
      <w:pPr>
        <w:rPr>
          <w:ins w:id="22" w:author="Clement Ma" w:date="2021-02-02T16:40:00Z"/>
          <w:b/>
        </w:rPr>
      </w:pPr>
      <w:ins w:id="23" w:author="Clement Ma" w:date="2021-02-02T16:40:00Z">
        <w:r w:rsidRPr="004C1E3C">
          <w:rPr>
            <w:b/>
          </w:rPr>
          <w:t>Methods:</w:t>
        </w:r>
      </w:ins>
    </w:p>
    <w:p w14:paraId="7C7C4395" w14:textId="102E0F54" w:rsidR="00564089" w:rsidRDefault="00564089" w:rsidP="00564089">
      <w:pPr>
        <w:rPr>
          <w:ins w:id="24" w:author="Clement Ma" w:date="2021-02-02T16:40:00Z"/>
        </w:rPr>
      </w:pPr>
      <w:ins w:id="25" w:author="Clement Ma" w:date="2021-02-02T16:40:00Z">
        <w:r>
          <w:t xml:space="preserve">Trial operating characteristics are averaged over </w:t>
        </w:r>
        <w:r w:rsidRPr="004C1E3C">
          <w:rPr>
            <w:i/>
          </w:rPr>
          <w:t>&lt;number.trials&gt;</w:t>
        </w:r>
        <w:r>
          <w:t xml:space="preserve"> </w:t>
        </w:r>
        <w:r w:rsidRPr="004C1E3C">
          <w:rPr>
            <w:b/>
          </w:rPr>
          <w:t>100</w:t>
        </w:r>
        <w:r>
          <w:t xml:space="preserve"> simulated trials. Simulated trials have </w:t>
        </w:r>
        <w:r w:rsidRPr="004C1E3C">
          <w:rPr>
            <w:i/>
          </w:rPr>
          <w:t>&lt;length(true.tox)&gt;</w:t>
        </w:r>
        <w:r>
          <w:t xml:space="preserve"> </w:t>
        </w:r>
        <w:r>
          <w:rPr>
            <w:b/>
          </w:rPr>
          <w:t>4</w:t>
        </w:r>
        <w:r>
          <w:t xml:space="preserve"> dose levels</w:t>
        </w:r>
      </w:ins>
      <w:ins w:id="26" w:author="Clement Ma" w:date="2021-02-12T16:12:00Z">
        <w:r w:rsidR="0060398F">
          <w:t xml:space="preserve"> l</w:t>
        </w:r>
      </w:ins>
      <w:ins w:id="27" w:author="Clement Ma" w:date="2021-02-12T16:15:00Z">
        <w:r w:rsidR="0060398F">
          <w:t xml:space="preserve">abelled </w:t>
        </w:r>
      </w:ins>
      <w:ins w:id="28" w:author="Clement Ma" w:date="2021-02-12T16:16:00Z">
        <w:r w:rsidR="0060398F" w:rsidRPr="0060398F">
          <w:rPr>
            <w:i/>
            <w:iCs/>
            <w:rPrChange w:id="29" w:author="Clement Ma" w:date="2021-02-12T16:16:00Z">
              <w:rPr/>
            </w:rPrChange>
          </w:rPr>
          <w:t>&lt;dose labels&gt;</w:t>
        </w:r>
        <w:r w:rsidR="0060398F">
          <w:t xml:space="preserve"> </w:t>
        </w:r>
      </w:ins>
      <w:ins w:id="30" w:author="Clement Ma" w:date="2021-02-12T16:15:00Z">
        <w:r w:rsidR="0060398F">
          <w:t>(</w:t>
        </w:r>
        <w:r w:rsidR="0060398F" w:rsidRPr="0060398F">
          <w:rPr>
            <w:b/>
            <w:bCs/>
            <w:rPrChange w:id="31" w:author="Clement Ma" w:date="2021-02-12T16:16:00Z">
              <w:rPr/>
            </w:rPrChange>
          </w:rPr>
          <w:t>-1, 1, 2, 3</w:t>
        </w:r>
        <w:r w:rsidR="0060398F">
          <w:t>)</w:t>
        </w:r>
      </w:ins>
      <w:ins w:id="32" w:author="Clement Ma" w:date="2021-02-12T16:16:00Z">
        <w:r w:rsidR="0060398F">
          <w:t>,</w:t>
        </w:r>
      </w:ins>
      <w:ins w:id="33" w:author="Clement Ma" w:date="2021-02-02T16:40:00Z">
        <w:r>
          <w:t xml:space="preserve"> starting on dose level </w:t>
        </w:r>
        <w:r w:rsidRPr="004C1E3C">
          <w:rPr>
            <w:i/>
          </w:rPr>
          <w:t>&lt;start.level&gt;</w:t>
        </w:r>
        <w:r>
          <w:t xml:space="preserve"> </w:t>
        </w:r>
        <w:r w:rsidRPr="004C1E3C">
          <w:rPr>
            <w:b/>
          </w:rPr>
          <w:t>1</w:t>
        </w:r>
        <w:r>
          <w:t xml:space="preserve">, </w:t>
        </w:r>
      </w:ins>
      <w:ins w:id="34" w:author="Clement Ma" w:date="2021-02-12T16:16:00Z">
        <w:r w:rsidR="0060398F">
          <w:t xml:space="preserve">and </w:t>
        </w:r>
      </w:ins>
      <w:ins w:id="35" w:author="Clement Ma" w:date="2021-02-02T16:40:00Z">
        <w:r>
          <w:t>assuming true toxicity probabilities of &lt;</w:t>
        </w:r>
        <w:r w:rsidRPr="004C1E3C">
          <w:rPr>
            <w:i/>
          </w:rPr>
          <w:t>true.tox</w:t>
        </w:r>
        <w:r>
          <w:t>&gt; (</w:t>
        </w:r>
        <w:r w:rsidRPr="004C1E3C">
          <w:rPr>
            <w:b/>
          </w:rPr>
          <w:t>0.05,0.12,0.20,0.30</w:t>
        </w:r>
        <w:r>
          <w:t>). The target toxicity probability is &lt;</w:t>
        </w:r>
        <w:r w:rsidRPr="004C1E3C">
          <w:rPr>
            <w:i/>
          </w:rPr>
          <w:t>target.tox</w:t>
        </w:r>
        <w:r>
          <w:t xml:space="preserve">&gt; </w:t>
        </w:r>
        <w:r w:rsidRPr="004C1E3C">
          <w:rPr>
            <w:b/>
          </w:rPr>
          <w:t>0.2</w:t>
        </w:r>
        <w:r>
          <w:t>. One patient arrives every &lt;</w:t>
        </w:r>
        <w:r w:rsidRPr="004C1E3C">
          <w:rPr>
            <w:i/>
          </w:rPr>
          <w:t>arrival.rate</w:t>
        </w:r>
        <w:r>
          <w:t xml:space="preserve">&gt; </w:t>
        </w:r>
        <w:r w:rsidRPr="004C1E3C">
          <w:rPr>
            <w:b/>
          </w:rPr>
          <w:t>15</w:t>
        </w:r>
        <w:r>
          <w:t xml:space="preserve"> days on average. The DLT observation period is &lt;</w:t>
        </w:r>
        <w:r w:rsidRPr="004C1E3C">
          <w:rPr>
            <w:i/>
          </w:rPr>
          <w:t>cycle.length</w:t>
        </w:r>
        <w:r>
          <w:t xml:space="preserve">&gt; </w:t>
        </w:r>
        <w:r w:rsidRPr="004C1E3C">
          <w:rPr>
            <w:b/>
          </w:rPr>
          <w:t>28</w:t>
        </w:r>
        <w:r>
          <w:t xml:space="preserve"> days. </w:t>
        </w:r>
      </w:ins>
    </w:p>
    <w:p w14:paraId="46399D22" w14:textId="7FC2E44E" w:rsidR="00564089" w:rsidRDefault="00564089" w:rsidP="00564089">
      <w:pPr>
        <w:rPr>
          <w:ins w:id="36" w:author="Clement Ma" w:date="2021-02-02T16:40:00Z"/>
        </w:rPr>
      </w:pPr>
      <w:ins w:id="37" w:author="Clement Ma" w:date="2021-02-02T16:40:00Z">
        <w:r>
          <w:t>&lt;</w:t>
        </w:r>
        <w:r w:rsidRPr="00F370F2">
          <w:rPr>
            <w:i/>
          </w:rPr>
          <w:t>include the following tex</w:t>
        </w:r>
        <w:r>
          <w:rPr>
            <w:i/>
          </w:rPr>
          <w:t>t</w:t>
        </w:r>
        <w:r w:rsidRPr="004C1E3C">
          <w:rPr>
            <w:i/>
          </w:rPr>
          <w:t xml:space="preserve"> only if TARGET-CRM</w:t>
        </w:r>
      </w:ins>
      <w:ins w:id="38" w:author="Clement Ma" w:date="2021-02-02T16:41:00Z">
        <w:r>
          <w:rPr>
            <w:i/>
          </w:rPr>
          <w:t xml:space="preserve"> </w:t>
        </w:r>
      </w:ins>
      <w:ins w:id="39" w:author="Clement Ma" w:date="2021-02-12T16:16:00Z">
        <w:r w:rsidR="0060398F">
          <w:rPr>
            <w:i/>
          </w:rPr>
          <w:t>and/</w:t>
        </w:r>
      </w:ins>
      <w:ins w:id="40" w:author="Clement Ma" w:date="2021-02-02T16:41:00Z">
        <w:r>
          <w:rPr>
            <w:i/>
          </w:rPr>
          <w:t>or CRM</w:t>
        </w:r>
      </w:ins>
      <w:ins w:id="41" w:author="Clement Ma" w:date="2021-02-02T16:40:00Z">
        <w:r w:rsidRPr="004C1E3C">
          <w:rPr>
            <w:i/>
          </w:rPr>
          <w:t xml:space="preserve"> is selected</w:t>
        </w:r>
        <w:r>
          <w:t>&gt;</w:t>
        </w:r>
      </w:ins>
    </w:p>
    <w:p w14:paraId="7C5CD2C7" w14:textId="709A6539" w:rsidR="00564089" w:rsidRDefault="00564089">
      <w:pPr>
        <w:rPr>
          <w:ins w:id="42" w:author="Clement Ma" w:date="2021-02-02T16:40:00Z"/>
        </w:rPr>
        <w:pPrChange w:id="43" w:author="Clement Ma" w:date="2021-02-02T16:41:00Z">
          <w:pPr>
            <w:ind w:left="720"/>
          </w:pPr>
        </w:pPrChange>
      </w:pPr>
      <w:ins w:id="44" w:author="Clement Ma" w:date="2021-02-02T16:40:00Z">
        <w:r>
          <w:t>For the TARGET-CRM</w:t>
        </w:r>
      </w:ins>
      <w:ins w:id="45" w:author="Clement Ma" w:date="2021-02-12T16:16:00Z">
        <w:r w:rsidR="0060398F">
          <w:t xml:space="preserve"> and/or CRM</w:t>
        </w:r>
      </w:ins>
      <w:ins w:id="46" w:author="Clement Ma" w:date="2021-02-02T16:40:00Z">
        <w:r>
          <w:t xml:space="preserve"> design, the prior toxicity probabilities per dose level are &lt;</w:t>
        </w:r>
        <w:r w:rsidRPr="004C1E3C">
          <w:rPr>
            <w:i/>
          </w:rPr>
          <w:t>prior</w:t>
        </w:r>
        <w:r>
          <w:t xml:space="preserve">&gt; </w:t>
        </w:r>
        <w:r w:rsidRPr="00E877ED">
          <w:t>(</w:t>
        </w:r>
        <w:r w:rsidRPr="004C1E3C">
          <w:rPr>
            <w:b/>
          </w:rPr>
          <w:t>0.05,0.12,0.20,0.30</w:t>
        </w:r>
        <w:r w:rsidRPr="00E877ED">
          <w:t>)</w:t>
        </w:r>
        <w:r>
          <w:t>. The cohort size is &lt;</w:t>
        </w:r>
        <w:r w:rsidRPr="004C1E3C">
          <w:rPr>
            <w:i/>
          </w:rPr>
          <w:t>cohort.size</w:t>
        </w:r>
        <w:r>
          <w:t xml:space="preserve">&gt; </w:t>
        </w:r>
        <w:r w:rsidRPr="004C1E3C">
          <w:rPr>
            <w:b/>
          </w:rPr>
          <w:t>3</w:t>
        </w:r>
        <w:r>
          <w:t xml:space="preserve"> and the maximum sample size &lt;</w:t>
        </w:r>
        <w:r w:rsidRPr="004C1E3C">
          <w:rPr>
            <w:i/>
          </w:rPr>
          <w:t>max.N</w:t>
        </w:r>
        <w:r>
          <w:t xml:space="preserve">&gt; is </w:t>
        </w:r>
        <w:r w:rsidRPr="004C1E3C">
          <w:rPr>
            <w:b/>
          </w:rPr>
          <w:t>18</w:t>
        </w:r>
        <w:r>
          <w:t xml:space="preserve">. </w:t>
        </w:r>
      </w:ins>
      <w:ins w:id="47" w:author="Clement Ma" w:date="2021-02-12T16:17:00Z">
        <w:r w:rsidR="00F5558E">
          <w:t>Patients belong to one of two cohorts</w:t>
        </w:r>
      </w:ins>
      <w:ins w:id="48" w:author="Clement Ma" w:date="2021-02-12T16:18:00Z">
        <w:r w:rsidR="00C34F21">
          <w:t>: Cohort A or Cohort B</w:t>
        </w:r>
      </w:ins>
      <w:ins w:id="49" w:author="Clement Ma" w:date="2021-02-02T16:40:00Z">
        <w:r>
          <w:t>.</w:t>
        </w:r>
      </w:ins>
      <w:ins w:id="50" w:author="Clement Ma" w:date="2021-02-12T16:18:00Z">
        <w:r w:rsidR="00C34F21">
          <w:t xml:space="preserve"> </w:t>
        </w:r>
      </w:ins>
      <w:ins w:id="51" w:author="Clement Ma" w:date="2021-02-12T16:19:00Z">
        <w:r w:rsidR="00C34F21">
          <w:t xml:space="preserve">Patients with pre-specified characteristics (e.g. tumor type, </w:t>
        </w:r>
      </w:ins>
      <w:ins w:id="52" w:author="Clement Ma" w:date="2021-02-12T16:45:00Z">
        <w:r w:rsidR="00B72B67">
          <w:t>tumor</w:t>
        </w:r>
      </w:ins>
      <w:ins w:id="53" w:author="Clement Ma" w:date="2021-02-12T16:19:00Z">
        <w:r w:rsidR="00C34F21">
          <w:t xml:space="preserve"> mutation) </w:t>
        </w:r>
      </w:ins>
      <w:ins w:id="54" w:author="Clement Ma" w:date="2021-02-12T16:21:00Z">
        <w:r w:rsidR="00C34F21">
          <w:t>belong to Cohort B</w:t>
        </w:r>
      </w:ins>
      <w:ins w:id="55" w:author="Clement Ma" w:date="2021-02-12T16:24:00Z">
        <w:r w:rsidR="00C34F21">
          <w:t>;</w:t>
        </w:r>
      </w:ins>
      <w:ins w:id="56" w:author="Clement Ma" w:date="2021-02-12T16:23:00Z">
        <w:r w:rsidR="00C34F21">
          <w:t xml:space="preserve"> </w:t>
        </w:r>
      </w:ins>
      <w:ins w:id="57" w:author="Clement Ma" w:date="2021-02-12T16:24:00Z">
        <w:r w:rsidR="00C34F21">
          <w:t>a</w:t>
        </w:r>
      </w:ins>
      <w:ins w:id="58" w:author="Clement Ma" w:date="2021-02-12T16:23:00Z">
        <w:r w:rsidR="00C34F21">
          <w:t>ll other</w:t>
        </w:r>
      </w:ins>
      <w:ins w:id="59" w:author="Clement Ma" w:date="2021-02-12T16:21:00Z">
        <w:r w:rsidR="00C34F21">
          <w:t xml:space="preserve"> patients belong to Cohort </w:t>
        </w:r>
      </w:ins>
      <w:ins w:id="60" w:author="Clement Ma" w:date="2021-02-12T16:24:00Z">
        <w:r w:rsidR="00C34F21">
          <w:t>A.</w:t>
        </w:r>
      </w:ins>
      <w:ins w:id="61" w:author="Clement Ma" w:date="2021-02-02T16:40:00Z">
        <w:r>
          <w:t xml:space="preserve"> The TARGET-CRM design allows enrollment of Cohort B patients at one dose level below the current dose during the DLT observation period of the current cohort of patients.</w:t>
        </w:r>
      </w:ins>
      <w:ins w:id="62" w:author="Clement Ma" w:date="2021-02-12T16:24:00Z">
        <w:r w:rsidR="00C34F21">
          <w:t xml:space="preserve"> The proportion of patients from Cohort B is &lt;</w:t>
        </w:r>
        <w:r w:rsidR="00C34F21" w:rsidRPr="004C1E3C">
          <w:rPr>
            <w:i/>
          </w:rPr>
          <w:t>prop.B</w:t>
        </w:r>
        <w:r w:rsidR="00C34F21">
          <w:t xml:space="preserve">&gt; </w:t>
        </w:r>
        <w:r w:rsidR="00C34F21" w:rsidRPr="004C1E3C">
          <w:rPr>
            <w:b/>
          </w:rPr>
          <w:t>0.1</w:t>
        </w:r>
        <w:r w:rsidR="00C34F21">
          <w:t>.</w:t>
        </w:r>
      </w:ins>
    </w:p>
    <w:p w14:paraId="2EF5E39D" w14:textId="31CE8AE2" w:rsidR="00564089" w:rsidRDefault="00564089" w:rsidP="00564089">
      <w:pPr>
        <w:rPr>
          <w:ins w:id="63" w:author="Clement Ma" w:date="2021-02-02T16:40:00Z"/>
        </w:rPr>
      </w:pPr>
      <w:ins w:id="64" w:author="Clement Ma" w:date="2021-02-02T16:40:00Z">
        <w:r>
          <w:t xml:space="preserve">Simulated trials </w:t>
        </w:r>
      </w:ins>
      <w:ins w:id="65" w:author="Clement Ma" w:date="2021-02-12T16:25:00Z">
        <w:r w:rsidR="00C34F21">
          <w:t xml:space="preserve">using the TARGET-CRM and/or CRM designs </w:t>
        </w:r>
      </w:ins>
      <w:ins w:id="66" w:author="Clement Ma" w:date="2021-02-02T16:40:00Z">
        <w:r>
          <w:t>are required to have a minimum enrollment of &lt;</w:t>
        </w:r>
        <w:r w:rsidRPr="004C1E3C">
          <w:rPr>
            <w:i/>
          </w:rPr>
          <w:t>min.cohortB</w:t>
        </w:r>
        <w:r>
          <w:t xml:space="preserve">&gt; </w:t>
        </w:r>
        <w:r w:rsidRPr="004C1E3C">
          <w:rPr>
            <w:b/>
          </w:rPr>
          <w:t>0</w:t>
        </w:r>
        <w:r>
          <w:t xml:space="preserve"> Cohort B patients.</w:t>
        </w:r>
      </w:ins>
    </w:p>
    <w:p w14:paraId="1D7A5588" w14:textId="77777777" w:rsidR="00564089" w:rsidRPr="004C1E3C" w:rsidRDefault="00564089" w:rsidP="00564089">
      <w:pPr>
        <w:rPr>
          <w:ins w:id="67" w:author="Clement Ma" w:date="2021-02-02T16:40:00Z"/>
          <w:b/>
        </w:rPr>
      </w:pPr>
      <w:ins w:id="68" w:author="Clement Ma" w:date="2021-02-02T16:40:00Z">
        <w:r w:rsidRPr="004C1E3C">
          <w:rPr>
            <w:b/>
          </w:rPr>
          <w:t>Results:</w:t>
        </w:r>
      </w:ins>
    </w:p>
    <w:p w14:paraId="792FF8A7" w14:textId="77777777" w:rsidR="00564089" w:rsidRDefault="00564089" w:rsidP="00564089">
      <w:pPr>
        <w:rPr>
          <w:ins w:id="69" w:author="Clement Ma" w:date="2021-02-02T16:40:00Z"/>
          <w:i/>
        </w:rPr>
      </w:pPr>
      <w:ins w:id="70" w:author="Clement Ma" w:date="2021-02-02T16:40:00Z">
        <w:r>
          <w:rPr>
            <w:i/>
          </w:rPr>
          <w:t>[Template for TWO OR MORE designs]</w:t>
        </w:r>
      </w:ins>
    </w:p>
    <w:p w14:paraId="40630BFD" w14:textId="15843732" w:rsidR="00564089" w:rsidRDefault="00564089" w:rsidP="00564089">
      <w:pPr>
        <w:rPr>
          <w:ins w:id="71" w:author="Clement Ma" w:date="2021-02-02T16:40:00Z"/>
        </w:rPr>
      </w:pPr>
      <w:ins w:id="72" w:author="Clement Ma" w:date="2021-02-02T16:40:00Z">
        <w:r w:rsidRPr="004C1E3C">
          <w:rPr>
            <w:b/>
            <w:i/>
          </w:rPr>
          <w:t>Accuracy:</w:t>
        </w:r>
        <w:r w:rsidRPr="004C1E3C">
          <w:rPr>
            <w:i/>
          </w:rPr>
          <w:t xml:space="preserve"> </w:t>
        </w:r>
      </w:ins>
      <w:ins w:id="73" w:author="Clement Ma" w:date="2021-02-12T16:30:00Z">
        <w:r w:rsidR="006B69D8">
          <w:t xml:space="preserve">For each dose level, </w:t>
        </w:r>
        <w:r w:rsidR="006B69D8" w:rsidRPr="006B69D8">
          <w:rPr>
            <w:b/>
            <w:bCs/>
            <w:rPrChange w:id="74" w:author="Clement Ma" w:date="2021-02-12T16:30:00Z">
              <w:rPr/>
            </w:rPrChange>
          </w:rPr>
          <w:t>Figure 1</w:t>
        </w:r>
        <w:r w:rsidR="006B69D8">
          <w:t xml:space="preserve"> presents the p</w:t>
        </w:r>
        <w:r w:rsidR="006B69D8" w:rsidRPr="001470FC">
          <w:t xml:space="preserve">roportion of simulated trials </w:t>
        </w:r>
        <w:r w:rsidR="006B69D8">
          <w:t>that a given</w:t>
        </w:r>
        <w:r w:rsidR="006B69D8" w:rsidRPr="001470FC">
          <w:t xml:space="preserve"> dose level </w:t>
        </w:r>
        <w:r w:rsidR="006B69D8">
          <w:t xml:space="preserve">was selected </w:t>
        </w:r>
        <w:r w:rsidR="006B69D8" w:rsidRPr="001470FC">
          <w:t>as the true MTD</w:t>
        </w:r>
        <w:r w:rsidR="006B69D8">
          <w:t xml:space="preserve">. </w:t>
        </w:r>
      </w:ins>
      <w:ins w:id="75" w:author="Clement Ma" w:date="2021-02-02T16:40:00Z">
        <w:r>
          <w:t>The &lt;</w:t>
        </w:r>
        <w:r w:rsidRPr="004C1E3C">
          <w:rPr>
            <w:i/>
          </w:rPr>
          <w:t>select design with highest PCS</w:t>
        </w:r>
        <w:r>
          <w:t xml:space="preserve">&gt; </w:t>
        </w:r>
        <w:r w:rsidRPr="004C1E3C">
          <w:rPr>
            <w:b/>
          </w:rPr>
          <w:t>TARGET-CRM</w:t>
        </w:r>
        <w:r>
          <w:t xml:space="preserve"> design has greatest probability of selecting the true MTD (dose level &lt;</w:t>
        </w:r>
        <w:r w:rsidRPr="004C1E3C">
          <w:rPr>
            <w:i/>
          </w:rPr>
          <w:t>true.MTD</w:t>
        </w:r>
        <w:r>
          <w:t xml:space="preserve">&gt; </w:t>
        </w:r>
        <w:r w:rsidRPr="004C1E3C">
          <w:rPr>
            <w:b/>
          </w:rPr>
          <w:t>4</w:t>
        </w:r>
        <w:r>
          <w:t>). The proportion of correct selection (PCS) of the MTD for the TARGET-CRM design is &lt;</w:t>
        </w:r>
        <w:r w:rsidRPr="004C1E3C">
          <w:rPr>
            <w:i/>
          </w:rPr>
          <w:t>PCS</w:t>
        </w:r>
        <w:r>
          <w:t xml:space="preserve">&gt; </w:t>
        </w:r>
        <w:r w:rsidRPr="004C1E3C">
          <w:rPr>
            <w:b/>
          </w:rPr>
          <w:t>0.5</w:t>
        </w:r>
        <w:r>
          <w:t>. The PCS for the 3+3 design is &lt;</w:t>
        </w:r>
        <w:r w:rsidRPr="004C1E3C">
          <w:rPr>
            <w:i/>
          </w:rPr>
          <w:t>PCS</w:t>
        </w:r>
        <w:r>
          <w:t xml:space="preserve">&gt; </w:t>
        </w:r>
        <w:r w:rsidRPr="004C1E3C">
          <w:rPr>
            <w:b/>
          </w:rPr>
          <w:t>0.318</w:t>
        </w:r>
        <w:r>
          <w:t xml:space="preserve">. </w:t>
        </w:r>
      </w:ins>
    </w:p>
    <w:p w14:paraId="0E1A0CD5" w14:textId="77777777" w:rsidR="006B69D8" w:rsidRDefault="00564089" w:rsidP="006B69D8">
      <w:pPr>
        <w:rPr>
          <w:ins w:id="76" w:author="Clement Ma" w:date="2021-02-12T16:30:00Z"/>
        </w:rPr>
      </w:pPr>
      <w:ins w:id="77" w:author="Clement Ma" w:date="2021-02-02T16:40:00Z">
        <w:r w:rsidRPr="004C1E3C">
          <w:rPr>
            <w:b/>
            <w:i/>
          </w:rPr>
          <w:t xml:space="preserve">Safety: </w:t>
        </w:r>
      </w:ins>
      <w:ins w:id="78" w:author="Clement Ma" w:date="2021-02-12T16:30:00Z">
        <w:r w:rsidR="006B69D8" w:rsidRPr="006B69D8">
          <w:rPr>
            <w:b/>
            <w:bCs/>
            <w:rPrChange w:id="79" w:author="Clement Ma" w:date="2021-02-12T16:30:00Z">
              <w:rPr/>
            </w:rPrChange>
          </w:rPr>
          <w:t>Figure 2</w:t>
        </w:r>
        <w:r w:rsidR="006B69D8">
          <w:t xml:space="preserve"> presents the proportion of patients experiencing a DLT for each dose level.</w:t>
        </w:r>
      </w:ins>
    </w:p>
    <w:p w14:paraId="32CFC35A" w14:textId="7525F1C6" w:rsidR="00564089" w:rsidRDefault="00564089" w:rsidP="00564089">
      <w:pPr>
        <w:rPr>
          <w:ins w:id="80" w:author="Clement Ma" w:date="2021-02-02T16:40:00Z"/>
        </w:rPr>
      </w:pPr>
      <w:ins w:id="81" w:author="Clement Ma" w:date="2021-02-02T16:40:00Z">
        <w:r>
          <w:lastRenderedPageBreak/>
          <w:t>The proportion of patients experiencing a DLT for the 3+3 design is &lt;</w:t>
        </w:r>
        <w:r w:rsidRPr="004C1E3C">
          <w:rPr>
            <w:i/>
          </w:rPr>
          <w:t>obs.tox.overall</w:t>
        </w:r>
        <w:r>
          <w:t xml:space="preserve">&gt; </w:t>
        </w:r>
        <w:r w:rsidRPr="004C1E3C">
          <w:rPr>
            <w:b/>
          </w:rPr>
          <w:t>0.173</w:t>
        </w:r>
        <w:r>
          <w:t xml:space="preserve">, which is </w:t>
        </w:r>
        <w:r w:rsidRPr="004C1E3C">
          <w:rPr>
            <w:b/>
            <w:u w:val="single"/>
          </w:rPr>
          <w:t>lower</w:t>
        </w:r>
        <w:r w:rsidRPr="004C1E3C">
          <w:rPr>
            <w:b/>
          </w:rPr>
          <w:t xml:space="preserve"> / greater</w:t>
        </w:r>
        <w:r>
          <w:rPr>
            <w:b/>
          </w:rPr>
          <w:t xml:space="preserve"> </w:t>
        </w:r>
        <w:r>
          <w:t xml:space="preserve">than the target toxicity probability of &lt;target.tox&gt; </w:t>
        </w:r>
        <w:r w:rsidRPr="004C1E3C">
          <w:rPr>
            <w:b/>
          </w:rPr>
          <w:t>0.2</w:t>
        </w:r>
        <w:r>
          <w:t>. The proportion of patients experiencing a DLT for the TARGET-CRM design is &lt;</w:t>
        </w:r>
        <w:r w:rsidRPr="00570C0F">
          <w:rPr>
            <w:i/>
          </w:rPr>
          <w:t>obs.tox.overall</w:t>
        </w:r>
        <w:r>
          <w:t xml:space="preserve">&gt; </w:t>
        </w:r>
        <w:r w:rsidRPr="00570C0F">
          <w:rPr>
            <w:b/>
          </w:rPr>
          <w:t>0.1</w:t>
        </w:r>
        <w:r>
          <w:rPr>
            <w:b/>
          </w:rPr>
          <w:t>38</w:t>
        </w:r>
        <w:r>
          <w:t xml:space="preserve">, which is </w:t>
        </w:r>
        <w:r w:rsidRPr="004C1E3C">
          <w:rPr>
            <w:b/>
            <w:u w:val="single"/>
          </w:rPr>
          <w:t>lower</w:t>
        </w:r>
        <w:r w:rsidRPr="00570C0F">
          <w:rPr>
            <w:b/>
          </w:rPr>
          <w:t xml:space="preserve"> / greater</w:t>
        </w:r>
        <w:r>
          <w:rPr>
            <w:b/>
          </w:rPr>
          <w:t xml:space="preserve"> </w:t>
        </w:r>
        <w:r>
          <w:t xml:space="preserve">than the target toxicity probability of &lt;target.tox&gt; </w:t>
        </w:r>
        <w:r w:rsidRPr="00570C0F">
          <w:rPr>
            <w:b/>
          </w:rPr>
          <w:t>0.2</w:t>
        </w:r>
        <w:r>
          <w:t xml:space="preserve">. </w:t>
        </w:r>
      </w:ins>
    </w:p>
    <w:p w14:paraId="67861063" w14:textId="4A4576E2" w:rsidR="00564089" w:rsidRDefault="00564089" w:rsidP="00564089">
      <w:pPr>
        <w:rPr>
          <w:ins w:id="82" w:author="Clement Ma" w:date="2021-02-02T16:40:00Z"/>
        </w:rPr>
      </w:pPr>
      <w:ins w:id="83" w:author="Clement Ma" w:date="2021-02-02T16:40:00Z">
        <w:r w:rsidRPr="004C1E3C">
          <w:rPr>
            <w:b/>
          </w:rPr>
          <w:t xml:space="preserve">Patient allocation: </w:t>
        </w:r>
      </w:ins>
      <w:ins w:id="84" w:author="Clement Ma" w:date="2021-02-12T16:31:00Z">
        <w:r w:rsidR="006B69D8" w:rsidRPr="006B69D8">
          <w:rPr>
            <w:b/>
            <w:bCs/>
            <w:rPrChange w:id="85" w:author="Clement Ma" w:date="2021-02-12T16:31:00Z">
              <w:rPr/>
            </w:rPrChange>
          </w:rPr>
          <w:t>Figure 3</w:t>
        </w:r>
        <w:r w:rsidR="006B69D8">
          <w:t xml:space="preserve"> presents the proportion of patients assigned to each dose level. </w:t>
        </w:r>
      </w:ins>
      <w:ins w:id="86" w:author="Clement Ma" w:date="2021-02-02T16:40:00Z">
        <w:r>
          <w:t>The &lt;</w:t>
        </w:r>
        <w:r w:rsidRPr="004C1E3C">
          <w:rPr>
            <w:i/>
          </w:rPr>
          <w:t>select design with the highest patient allocation for the true.MTD</w:t>
        </w:r>
        <w:r>
          <w:rPr>
            <w:i/>
          </w:rPr>
          <w:t xml:space="preserve"> in patient.allocation.table</w:t>
        </w:r>
        <w:r>
          <w:t xml:space="preserve">&gt; </w:t>
        </w:r>
        <w:r w:rsidRPr="004C1E3C">
          <w:rPr>
            <w:b/>
          </w:rPr>
          <w:t>TARGET-CRM</w:t>
        </w:r>
        <w:r>
          <w:t xml:space="preserve"> design has the greatest probability of assigning patients at the true MTD (dose level &lt;</w:t>
        </w:r>
        <w:r w:rsidRPr="004C1E3C">
          <w:rPr>
            <w:i/>
          </w:rPr>
          <w:t>true.tox</w:t>
        </w:r>
        <w:r>
          <w:t xml:space="preserve">&gt; </w:t>
        </w:r>
        <w:r w:rsidRPr="004C1E3C">
          <w:rPr>
            <w:b/>
          </w:rPr>
          <w:t>4</w:t>
        </w:r>
        <w:r>
          <w:t>). The proportion of patients assigned to the true MTD for the TARGET-CRM design is &lt;</w:t>
        </w:r>
        <w:r w:rsidRPr="004C1E3C">
          <w:rPr>
            <w:i/>
          </w:rPr>
          <w:t>patient.allocation.table</w:t>
        </w:r>
        <w:r>
          <w:t xml:space="preserve">&gt; </w:t>
        </w:r>
        <w:r w:rsidRPr="004C1E3C">
          <w:rPr>
            <w:b/>
          </w:rPr>
          <w:t>0.50</w:t>
        </w:r>
        <w:r>
          <w:t>. The proportion of patients assigned to the true MTD for the 3+3 design is &lt;</w:t>
        </w:r>
        <w:r w:rsidRPr="004C1E3C">
          <w:rPr>
            <w:i/>
          </w:rPr>
          <w:t>patient.allocation.table</w:t>
        </w:r>
        <w:r>
          <w:t xml:space="preserve">&gt; </w:t>
        </w:r>
        <w:r w:rsidRPr="004C1E3C">
          <w:rPr>
            <w:b/>
          </w:rPr>
          <w:t>0.45</w:t>
        </w:r>
        <w:r>
          <w:t xml:space="preserve">. </w:t>
        </w:r>
      </w:ins>
    </w:p>
    <w:p w14:paraId="1D2F84C0" w14:textId="63D5B80A" w:rsidR="00564089" w:rsidRDefault="00564089" w:rsidP="00564089">
      <w:pPr>
        <w:rPr>
          <w:ins w:id="87" w:author="Clement Ma" w:date="2021-02-12T16:32:00Z"/>
        </w:rPr>
      </w:pPr>
      <w:ins w:id="88" w:author="Clement Ma" w:date="2021-02-02T16:40:00Z">
        <w:r w:rsidRPr="004C1E3C">
          <w:rPr>
            <w:b/>
          </w:rPr>
          <w:t xml:space="preserve">Study duration: </w:t>
        </w:r>
      </w:ins>
      <w:ins w:id="89" w:author="Clement Ma" w:date="2021-02-12T16:31:00Z">
        <w:r w:rsidR="006B69D8">
          <w:rPr>
            <w:b/>
          </w:rPr>
          <w:t xml:space="preserve">Figure 4 </w:t>
        </w:r>
        <w:r w:rsidR="006B69D8">
          <w:rPr>
            <w:bCs/>
          </w:rPr>
          <w:t xml:space="preserve">presents the mean (+/- standard deviation) study duration in days for each design. </w:t>
        </w:r>
      </w:ins>
      <w:ins w:id="90" w:author="Clement Ma" w:date="2021-02-02T16:40:00Z">
        <w:r w:rsidRPr="004C1E3C">
          <w:t xml:space="preserve">The </w:t>
        </w:r>
        <w:r>
          <w:t>&lt;</w:t>
        </w:r>
        <w:r w:rsidRPr="004C1E3C">
          <w:rPr>
            <w:i/>
          </w:rPr>
          <w:t>select design with shortest mean.duration</w:t>
        </w:r>
        <w:r>
          <w:t xml:space="preserve">&gt; </w:t>
        </w:r>
        <w:r w:rsidRPr="004C1E3C">
          <w:rPr>
            <w:b/>
          </w:rPr>
          <w:t>TARGET-CRM</w:t>
        </w:r>
        <w:r>
          <w:t xml:space="preserve"> design has the shortest mean study duration. The mean study duration for the 3+3 design is &lt;</w:t>
        </w:r>
        <w:r w:rsidRPr="004C1E3C">
          <w:rPr>
            <w:i/>
          </w:rPr>
          <w:t>mean.duration</w:t>
        </w:r>
        <w:r>
          <w:t xml:space="preserve">&gt; </w:t>
        </w:r>
        <w:r w:rsidRPr="004C1E3C">
          <w:rPr>
            <w:b/>
          </w:rPr>
          <w:t>608.54</w:t>
        </w:r>
        <w:r>
          <w:t xml:space="preserve"> days (standard deviation [SD] &lt;</w:t>
        </w:r>
        <w:r w:rsidRPr="004C1E3C">
          <w:rPr>
            <w:i/>
          </w:rPr>
          <w:t>sd.duration</w:t>
        </w:r>
        <w:r>
          <w:t xml:space="preserve">&gt; = </w:t>
        </w:r>
        <w:r w:rsidRPr="004C1E3C">
          <w:rPr>
            <w:b/>
          </w:rPr>
          <w:t>31.21</w:t>
        </w:r>
        <w:r>
          <w:t>). The mean study duration for the TARGET-CRM design is &lt;</w:t>
        </w:r>
        <w:r w:rsidRPr="00570C0F">
          <w:rPr>
            <w:i/>
          </w:rPr>
          <w:t>mean.duration</w:t>
        </w:r>
        <w:r>
          <w:t xml:space="preserve">&gt; </w:t>
        </w:r>
        <w:r w:rsidRPr="004C1E3C">
          <w:rPr>
            <w:b/>
          </w:rPr>
          <w:t>588.89</w:t>
        </w:r>
        <w:r>
          <w:t xml:space="preserve"> days (&lt;</w:t>
        </w:r>
        <w:r w:rsidRPr="00570C0F">
          <w:rPr>
            <w:i/>
          </w:rPr>
          <w:t>sd.duration</w:t>
        </w:r>
        <w:r>
          <w:t>&gt; SD=</w:t>
        </w:r>
        <w:r w:rsidRPr="004C1E3C">
          <w:rPr>
            <w:b/>
          </w:rPr>
          <w:t>135.85</w:t>
        </w:r>
        <w:r>
          <w:t>).</w:t>
        </w:r>
      </w:ins>
    </w:p>
    <w:p w14:paraId="19024661" w14:textId="374FAE27" w:rsidR="00372F72" w:rsidRDefault="00372F72" w:rsidP="00564089">
      <w:pPr>
        <w:rPr>
          <w:ins w:id="91" w:author="Clement Ma" w:date="2021-02-12T16:32:00Z"/>
        </w:rPr>
      </w:pPr>
      <w:ins w:id="92" w:author="Clement Ma" w:date="2021-02-12T16:32:00Z">
        <w:r w:rsidRPr="00372F72">
          <w:rPr>
            <w:b/>
            <w:bCs/>
            <w:rPrChange w:id="93" w:author="Clement Ma" w:date="2021-02-12T16:33:00Z">
              <w:rPr/>
            </w:rPrChange>
          </w:rPr>
          <w:t>Table 1</w:t>
        </w:r>
        <w:r>
          <w:t xml:space="preserve"> presents a summary of the operating characteristics for e</w:t>
        </w:r>
      </w:ins>
      <w:ins w:id="94" w:author="Clement Ma" w:date="2021-02-12T16:33:00Z">
        <w:r>
          <w:t>ach design.</w:t>
        </w:r>
      </w:ins>
    </w:p>
    <w:p w14:paraId="43048AF9" w14:textId="5E4CAA5B" w:rsidR="00564089" w:rsidRDefault="00564089" w:rsidP="00564089">
      <w:pPr>
        <w:rPr>
          <w:ins w:id="95" w:author="Clement Ma" w:date="2021-02-02T16:40:00Z"/>
        </w:rPr>
      </w:pPr>
      <w:ins w:id="96" w:author="Clement Ma" w:date="2021-02-02T16:40:00Z">
        <w:r w:rsidRPr="004C1E3C">
          <w:rPr>
            <w:b/>
          </w:rPr>
          <w:t xml:space="preserve">Sample size: </w:t>
        </w:r>
        <w:r>
          <w:t>The mean total sample size for the 3+3 design is &lt;</w:t>
        </w:r>
        <w:r w:rsidRPr="004C1E3C">
          <w:rPr>
            <w:i/>
          </w:rPr>
          <w:t>mean.obs.N</w:t>
        </w:r>
        <w:r>
          <w:t xml:space="preserve">&gt; </w:t>
        </w:r>
        <w:r w:rsidRPr="004C1E3C">
          <w:rPr>
            <w:b/>
          </w:rPr>
          <w:t>15.36</w:t>
        </w:r>
        <w:r>
          <w:t xml:space="preserve"> &lt;</w:t>
        </w:r>
        <w:r w:rsidRPr="004C1E3C">
          <w:rPr>
            <w:i/>
          </w:rPr>
          <w:t>min.obs.N; max.obs.N</w:t>
        </w:r>
        <w:r>
          <w:t>&gt; (range=</w:t>
        </w:r>
        <w:r w:rsidRPr="004C1E3C">
          <w:rPr>
            <w:b/>
          </w:rPr>
          <w:t>9-21</w:t>
        </w:r>
        <w:r>
          <w:t>).</w:t>
        </w:r>
        <w:r w:rsidRPr="00570C0F">
          <w:rPr>
            <w:b/>
          </w:rPr>
          <w:t xml:space="preserve"> </w:t>
        </w:r>
        <w:r>
          <w:t>The mean total sample size for the TARGET-CRM design is &lt;</w:t>
        </w:r>
        <w:r w:rsidRPr="00570C0F">
          <w:rPr>
            <w:i/>
          </w:rPr>
          <w:t>mean.obs.N</w:t>
        </w:r>
        <w:r>
          <w:t xml:space="preserve">&gt; </w:t>
        </w:r>
        <w:r>
          <w:rPr>
            <w:b/>
          </w:rPr>
          <w:t>18</w:t>
        </w:r>
        <w:r>
          <w:t xml:space="preserve"> &lt;</w:t>
        </w:r>
        <w:r w:rsidRPr="00570C0F">
          <w:rPr>
            <w:i/>
          </w:rPr>
          <w:t>min.obs.N; max.obs.N</w:t>
        </w:r>
        <w:r>
          <w:t>&gt;(range=</w:t>
        </w:r>
        <w:r>
          <w:rPr>
            <w:b/>
          </w:rPr>
          <w:t>18</w:t>
        </w:r>
        <w:r w:rsidRPr="00570C0F">
          <w:rPr>
            <w:b/>
          </w:rPr>
          <w:t>-</w:t>
        </w:r>
        <w:r>
          <w:rPr>
            <w:b/>
          </w:rPr>
          <w:t>18</w:t>
        </w:r>
        <w:r>
          <w:t>).</w:t>
        </w:r>
      </w:ins>
    </w:p>
    <w:p w14:paraId="20544867" w14:textId="06F20927" w:rsidR="00564089" w:rsidRPr="00F370F2" w:rsidRDefault="00564089" w:rsidP="00564089">
      <w:pPr>
        <w:rPr>
          <w:ins w:id="97" w:author="Clement Ma" w:date="2021-02-02T16:40:00Z"/>
        </w:rPr>
      </w:pPr>
      <w:ins w:id="98" w:author="Clement Ma" w:date="2021-02-02T16:40:00Z">
        <w:r w:rsidRPr="004C1E3C">
          <w:rPr>
            <w:b/>
          </w:rPr>
          <w:t>Enrollment of Cohort B patients</w:t>
        </w:r>
        <w:r>
          <w:rPr>
            <w:b/>
          </w:rPr>
          <w:t xml:space="preserve"> (TARGET-CRM only)</w:t>
        </w:r>
        <w:r w:rsidRPr="004C1E3C">
          <w:rPr>
            <w:b/>
          </w:rPr>
          <w:t xml:space="preserve">:  </w:t>
        </w:r>
        <w:r>
          <w:t>The proportion of patients in the population belonging to Cohort B is &lt;</w:t>
        </w:r>
        <w:r w:rsidRPr="004C1E3C">
          <w:rPr>
            <w:i/>
          </w:rPr>
          <w:t>prop.B</w:t>
        </w:r>
        <w:r>
          <w:t xml:space="preserve">&gt; </w:t>
        </w:r>
        <w:r w:rsidRPr="004C1E3C">
          <w:rPr>
            <w:b/>
          </w:rPr>
          <w:t>0.2</w:t>
        </w:r>
        <w:r>
          <w:t>. The mean number of Cohort B patients enrolled during the DLT observation period is &lt;</w:t>
        </w:r>
        <w:r w:rsidRPr="004C1E3C">
          <w:rPr>
            <w:i/>
          </w:rPr>
          <w:t>mean.cohortB</w:t>
        </w:r>
        <w:r>
          <w:t xml:space="preserve">&gt; </w:t>
        </w:r>
        <w:r w:rsidRPr="004C1E3C">
          <w:rPr>
            <w:b/>
          </w:rPr>
          <w:t>0.3</w:t>
        </w:r>
        <w:r>
          <w:t xml:space="preserve"> (&lt;</w:t>
        </w:r>
        <w:r w:rsidRPr="004C1E3C">
          <w:rPr>
            <w:i/>
          </w:rPr>
          <w:t>sd.cohortB</w:t>
        </w:r>
        <w:r>
          <w:t>&gt; SD=</w:t>
        </w:r>
        <w:r w:rsidRPr="004C1E3C">
          <w:rPr>
            <w:b/>
          </w:rPr>
          <w:t>0.541</w:t>
        </w:r>
        <w:r>
          <w:t>)</w:t>
        </w:r>
      </w:ins>
      <w:ins w:id="99" w:author="Clement Ma" w:date="2021-02-12T16:29:00Z">
        <w:r w:rsidR="00C46D7C">
          <w:t>.</w:t>
        </w:r>
      </w:ins>
    </w:p>
    <w:p w14:paraId="5C6A5801" w14:textId="77777777" w:rsidR="00564089" w:rsidRDefault="00564089" w:rsidP="00564089">
      <w:pPr>
        <w:rPr>
          <w:ins w:id="100" w:author="Clement Ma" w:date="2021-02-02T16:40:00Z"/>
          <w:i/>
        </w:rPr>
      </w:pPr>
      <w:ins w:id="101" w:author="Clement Ma" w:date="2021-02-02T16:40:00Z">
        <w:r>
          <w:rPr>
            <w:i/>
          </w:rPr>
          <w:t>[Template for ONE design]</w:t>
        </w:r>
      </w:ins>
    </w:p>
    <w:p w14:paraId="76BF0E3A" w14:textId="7969D6DD" w:rsidR="00564089" w:rsidRDefault="00564089" w:rsidP="00564089">
      <w:pPr>
        <w:rPr>
          <w:ins w:id="102" w:author="Clement Ma" w:date="2021-02-02T16:40:00Z"/>
        </w:rPr>
      </w:pPr>
      <w:ins w:id="103" w:author="Clement Ma" w:date="2021-02-02T16:40:00Z">
        <w:r w:rsidRPr="00570C0F">
          <w:rPr>
            <w:b/>
            <w:i/>
          </w:rPr>
          <w:t>Accuracy:</w:t>
        </w:r>
        <w:r w:rsidRPr="00570C0F">
          <w:rPr>
            <w:i/>
          </w:rPr>
          <w:t xml:space="preserve"> </w:t>
        </w:r>
      </w:ins>
      <w:ins w:id="104" w:author="Clement Ma" w:date="2021-02-12T16:37:00Z">
        <w:r w:rsidR="001D0B8A">
          <w:t>For each dose level, Figure 1 presents the p</w:t>
        </w:r>
        <w:r w:rsidR="001D0B8A" w:rsidRPr="001470FC">
          <w:t xml:space="preserve">roportion of simulated trials </w:t>
        </w:r>
        <w:r w:rsidR="001D0B8A">
          <w:t>that a given</w:t>
        </w:r>
        <w:r w:rsidR="001D0B8A" w:rsidRPr="001470FC">
          <w:t xml:space="preserve"> dose level </w:t>
        </w:r>
        <w:r w:rsidR="001D0B8A">
          <w:t xml:space="preserve">was selected </w:t>
        </w:r>
        <w:r w:rsidR="001D0B8A" w:rsidRPr="001470FC">
          <w:t>as the true MTD</w:t>
        </w:r>
        <w:r w:rsidR="001D0B8A">
          <w:t xml:space="preserve">. </w:t>
        </w:r>
      </w:ins>
      <w:ins w:id="105" w:author="Clement Ma" w:date="2021-02-02T16:40:00Z">
        <w:r>
          <w:t xml:space="preserve">The proportion of correct selection (PCS) of the MTD for the &lt;design&gt; </w:t>
        </w:r>
        <w:r w:rsidRPr="004C1E3C">
          <w:rPr>
            <w:b/>
          </w:rPr>
          <w:t>TARGET-CRM</w:t>
        </w:r>
        <w:r>
          <w:t xml:space="preserve"> design is &lt;</w:t>
        </w:r>
        <w:r w:rsidRPr="00570C0F">
          <w:rPr>
            <w:i/>
          </w:rPr>
          <w:t>PCS</w:t>
        </w:r>
        <w:r>
          <w:t xml:space="preserve">&gt; </w:t>
        </w:r>
        <w:r w:rsidRPr="00570C0F">
          <w:rPr>
            <w:b/>
          </w:rPr>
          <w:t>0.5</w:t>
        </w:r>
        <w:r>
          <w:t xml:space="preserve">. </w:t>
        </w:r>
      </w:ins>
    </w:p>
    <w:p w14:paraId="1A91CE8B" w14:textId="3F4589BE" w:rsidR="00564089" w:rsidRDefault="00564089" w:rsidP="00564089">
      <w:pPr>
        <w:rPr>
          <w:ins w:id="106" w:author="Clement Ma" w:date="2021-02-02T16:40:00Z"/>
        </w:rPr>
      </w:pPr>
      <w:ins w:id="107" w:author="Clement Ma" w:date="2021-02-02T16:40:00Z">
        <w:r w:rsidRPr="00570C0F">
          <w:rPr>
            <w:b/>
            <w:i/>
          </w:rPr>
          <w:t xml:space="preserve">Safety: </w:t>
        </w:r>
      </w:ins>
      <w:ins w:id="108" w:author="Clement Ma" w:date="2021-02-12T16:37:00Z">
        <w:r w:rsidR="001D0B8A">
          <w:t xml:space="preserve">Figure 2 presents the proportion of patients experiencing a DLT for each dose level. </w:t>
        </w:r>
      </w:ins>
      <w:ins w:id="109" w:author="Clement Ma" w:date="2021-02-02T16:40:00Z">
        <w:r w:rsidRPr="004C1E3C">
          <w:t xml:space="preserve">The </w:t>
        </w:r>
        <w:r>
          <w:t>proportion of patients experiencing a DLT for the &lt;</w:t>
        </w:r>
        <w:r w:rsidRPr="004C1E3C">
          <w:rPr>
            <w:i/>
          </w:rPr>
          <w:t>design</w:t>
        </w:r>
        <w:r>
          <w:t xml:space="preserve">&gt; </w:t>
        </w:r>
        <w:r w:rsidRPr="004C1E3C">
          <w:rPr>
            <w:b/>
          </w:rPr>
          <w:t>TARGET-CRM</w:t>
        </w:r>
        <w:r>
          <w:t xml:space="preserve"> design is &lt;</w:t>
        </w:r>
        <w:r w:rsidRPr="00570C0F">
          <w:rPr>
            <w:i/>
          </w:rPr>
          <w:t>obs.tox.overall</w:t>
        </w:r>
        <w:r>
          <w:t xml:space="preserve">&gt; </w:t>
        </w:r>
        <w:r w:rsidRPr="00570C0F">
          <w:rPr>
            <w:b/>
          </w:rPr>
          <w:t>0.1</w:t>
        </w:r>
        <w:r>
          <w:rPr>
            <w:b/>
          </w:rPr>
          <w:t>38</w:t>
        </w:r>
        <w:r>
          <w:t xml:space="preserve">, which is </w:t>
        </w:r>
        <w:r w:rsidRPr="00570C0F">
          <w:rPr>
            <w:b/>
          </w:rPr>
          <w:t>lower / greater</w:t>
        </w:r>
        <w:r>
          <w:rPr>
            <w:b/>
          </w:rPr>
          <w:t xml:space="preserve"> </w:t>
        </w:r>
        <w:r>
          <w:t>than the target toxicity probability of &lt;</w:t>
        </w:r>
        <w:r w:rsidRPr="004C1E3C">
          <w:rPr>
            <w:i/>
          </w:rPr>
          <w:t>target.tox</w:t>
        </w:r>
        <w:r>
          <w:t xml:space="preserve">&gt; </w:t>
        </w:r>
        <w:r w:rsidRPr="00570C0F">
          <w:rPr>
            <w:b/>
          </w:rPr>
          <w:t>0.2</w:t>
        </w:r>
        <w:r>
          <w:t xml:space="preserve">. </w:t>
        </w:r>
      </w:ins>
    </w:p>
    <w:p w14:paraId="66AD6D8E" w14:textId="65B68A03" w:rsidR="00564089" w:rsidRDefault="00564089" w:rsidP="00564089">
      <w:pPr>
        <w:rPr>
          <w:ins w:id="110" w:author="Clement Ma" w:date="2021-02-02T16:40:00Z"/>
        </w:rPr>
      </w:pPr>
      <w:ins w:id="111" w:author="Clement Ma" w:date="2021-02-02T16:40:00Z">
        <w:r w:rsidRPr="00570C0F">
          <w:rPr>
            <w:b/>
          </w:rPr>
          <w:t xml:space="preserve">Patient allocation: </w:t>
        </w:r>
      </w:ins>
      <w:ins w:id="112" w:author="Clement Ma" w:date="2021-02-12T16:37:00Z">
        <w:r w:rsidR="001D0B8A">
          <w:t xml:space="preserve">Figure 3 presents the proportion of patients assigned to each dose level. </w:t>
        </w:r>
      </w:ins>
      <w:ins w:id="113" w:author="Clement Ma" w:date="2021-02-02T16:40:00Z">
        <w:r>
          <w:t>The proportion of patients assigned to the true MTD (dose level &lt;</w:t>
        </w:r>
        <w:r w:rsidRPr="00570C0F">
          <w:rPr>
            <w:i/>
          </w:rPr>
          <w:t>true.tox</w:t>
        </w:r>
        <w:r>
          <w:t xml:space="preserve">&gt; </w:t>
        </w:r>
        <w:r w:rsidRPr="00570C0F">
          <w:rPr>
            <w:b/>
          </w:rPr>
          <w:t>4</w:t>
        </w:r>
        <w:r>
          <w:t xml:space="preserve">) for the &lt;design&gt; </w:t>
        </w:r>
        <w:r w:rsidRPr="004C1E3C">
          <w:rPr>
            <w:b/>
          </w:rPr>
          <w:t>TARGET-CRM</w:t>
        </w:r>
        <w:r>
          <w:t xml:space="preserve"> design is &lt;</w:t>
        </w:r>
        <w:r w:rsidRPr="004C1E3C">
          <w:rPr>
            <w:i/>
          </w:rPr>
          <w:t>patient.allocation.table</w:t>
        </w:r>
        <w:r>
          <w:t xml:space="preserve">&gt; </w:t>
        </w:r>
        <w:r w:rsidRPr="00570C0F">
          <w:rPr>
            <w:b/>
          </w:rPr>
          <w:t>0.50</w:t>
        </w:r>
        <w:r>
          <w:t xml:space="preserve">. </w:t>
        </w:r>
      </w:ins>
    </w:p>
    <w:p w14:paraId="2650D03B" w14:textId="0397978D" w:rsidR="00564089" w:rsidRDefault="00564089" w:rsidP="00564089">
      <w:pPr>
        <w:rPr>
          <w:ins w:id="114" w:author="Clement Ma" w:date="2021-02-02T16:40:00Z"/>
        </w:rPr>
      </w:pPr>
      <w:ins w:id="115" w:author="Clement Ma" w:date="2021-02-02T16:40:00Z">
        <w:r w:rsidRPr="00570C0F">
          <w:rPr>
            <w:b/>
          </w:rPr>
          <w:lastRenderedPageBreak/>
          <w:t xml:space="preserve">Study duration: </w:t>
        </w:r>
      </w:ins>
      <w:ins w:id="116" w:author="Clement Ma" w:date="2021-02-12T16:37:00Z">
        <w:r w:rsidR="001D0B8A">
          <w:rPr>
            <w:b/>
          </w:rPr>
          <w:t xml:space="preserve">Figure 4 </w:t>
        </w:r>
        <w:r w:rsidR="001D0B8A">
          <w:rPr>
            <w:bCs/>
          </w:rPr>
          <w:t xml:space="preserve">presents the mean (+/- standard deviation) study duration in days for each design. </w:t>
        </w:r>
      </w:ins>
      <w:ins w:id="117" w:author="Clement Ma" w:date="2021-02-02T16:40:00Z">
        <w:r>
          <w:t>The mean study duration for the &lt;</w:t>
        </w:r>
        <w:r w:rsidRPr="004C1E3C">
          <w:rPr>
            <w:i/>
          </w:rPr>
          <w:t>design</w:t>
        </w:r>
        <w:r>
          <w:t xml:space="preserve">&gt; </w:t>
        </w:r>
        <w:r w:rsidRPr="004C1E3C">
          <w:rPr>
            <w:b/>
          </w:rPr>
          <w:t>TARGET-CRM</w:t>
        </w:r>
        <w:r>
          <w:t xml:space="preserve"> design is 608.54 days (standard deviation [SD] = 31.21). </w:t>
        </w:r>
      </w:ins>
    </w:p>
    <w:p w14:paraId="368E4375" w14:textId="77777777" w:rsidR="001D0B8A" w:rsidRDefault="001D0B8A" w:rsidP="001D0B8A">
      <w:pPr>
        <w:rPr>
          <w:ins w:id="118" w:author="Clement Ma" w:date="2021-02-12T16:38:00Z"/>
        </w:rPr>
      </w:pPr>
      <w:ins w:id="119" w:author="Clement Ma" w:date="2021-02-12T16:38:00Z">
        <w:r w:rsidRPr="003233D2">
          <w:rPr>
            <w:b/>
            <w:bCs/>
          </w:rPr>
          <w:t>Table 1</w:t>
        </w:r>
        <w:r>
          <w:t xml:space="preserve"> presents a summary of the operating characteristics for each design.</w:t>
        </w:r>
      </w:ins>
    </w:p>
    <w:p w14:paraId="055133A4" w14:textId="32D6BB29" w:rsidR="00564089" w:rsidRDefault="00564089" w:rsidP="00564089">
      <w:pPr>
        <w:rPr>
          <w:ins w:id="120" w:author="Clement Ma" w:date="2021-02-02T16:40:00Z"/>
        </w:rPr>
      </w:pPr>
      <w:ins w:id="121" w:author="Clement Ma" w:date="2021-02-02T16:40:00Z">
        <w:r w:rsidRPr="00570C0F">
          <w:rPr>
            <w:b/>
          </w:rPr>
          <w:t xml:space="preserve">Sample size: </w:t>
        </w:r>
        <w:r>
          <w:t>The mean total sample size for the &lt;</w:t>
        </w:r>
        <w:r w:rsidRPr="00570C0F">
          <w:rPr>
            <w:i/>
          </w:rPr>
          <w:t>design</w:t>
        </w:r>
        <w:r>
          <w:t xml:space="preserve">&gt; </w:t>
        </w:r>
        <w:r w:rsidRPr="004C1E3C">
          <w:rPr>
            <w:b/>
          </w:rPr>
          <w:t>TARGET-CRM</w:t>
        </w:r>
        <w:r>
          <w:t xml:space="preserve"> design is &lt;</w:t>
        </w:r>
        <w:r w:rsidRPr="00570C0F">
          <w:rPr>
            <w:i/>
          </w:rPr>
          <w:t>mean.obs.N</w:t>
        </w:r>
        <w:r>
          <w:t xml:space="preserve">&gt; </w:t>
        </w:r>
        <w:r>
          <w:rPr>
            <w:b/>
          </w:rPr>
          <w:t>18</w:t>
        </w:r>
        <w:r>
          <w:t xml:space="preserve"> &lt;</w:t>
        </w:r>
        <w:r w:rsidRPr="00570C0F">
          <w:rPr>
            <w:i/>
          </w:rPr>
          <w:t>min.obs.N; max.obs.N</w:t>
        </w:r>
        <w:r>
          <w:t>&gt; (range=</w:t>
        </w:r>
        <w:r>
          <w:rPr>
            <w:b/>
          </w:rPr>
          <w:t>18</w:t>
        </w:r>
        <w:r w:rsidRPr="00570C0F">
          <w:rPr>
            <w:b/>
          </w:rPr>
          <w:t>-</w:t>
        </w:r>
        <w:r>
          <w:rPr>
            <w:b/>
          </w:rPr>
          <w:t>18</w:t>
        </w:r>
        <w:r>
          <w:t>).</w:t>
        </w:r>
      </w:ins>
    </w:p>
    <w:p w14:paraId="1736C3A4" w14:textId="77777777" w:rsidR="00564089" w:rsidRPr="00570C0F" w:rsidRDefault="00564089" w:rsidP="00564089">
      <w:pPr>
        <w:rPr>
          <w:ins w:id="122" w:author="Clement Ma" w:date="2021-02-02T16:40:00Z"/>
        </w:rPr>
      </w:pPr>
      <w:ins w:id="123" w:author="Clement Ma" w:date="2021-02-02T16:40:00Z">
        <w:r w:rsidRPr="00570C0F">
          <w:t>&lt;</w:t>
        </w:r>
        <w:r>
          <w:rPr>
            <w:i/>
          </w:rPr>
          <w:t>Include only if TARGET-CRM design is selected</w:t>
        </w:r>
        <w:r w:rsidRPr="00570C0F">
          <w:t xml:space="preserve">&gt; </w:t>
        </w:r>
        <w:r w:rsidRPr="00570C0F">
          <w:rPr>
            <w:b/>
          </w:rPr>
          <w:t xml:space="preserve">Enrollment of Cohort B patients:  </w:t>
        </w:r>
        <w:r>
          <w:t>The proportion of patients in the population belonging to Cohort B is &lt;</w:t>
        </w:r>
        <w:r w:rsidRPr="00570C0F">
          <w:rPr>
            <w:i/>
          </w:rPr>
          <w:t>prop.B</w:t>
        </w:r>
        <w:r>
          <w:t xml:space="preserve">&gt; </w:t>
        </w:r>
        <w:r w:rsidRPr="00570C0F">
          <w:rPr>
            <w:b/>
          </w:rPr>
          <w:t>0.2</w:t>
        </w:r>
        <w:r>
          <w:t>. The mean number of Cohort B patients enrolled during the DLT observation period is &lt;</w:t>
        </w:r>
        <w:r w:rsidRPr="00570C0F">
          <w:rPr>
            <w:i/>
          </w:rPr>
          <w:t>mean.cohortB</w:t>
        </w:r>
        <w:r>
          <w:t xml:space="preserve">&gt; </w:t>
        </w:r>
        <w:r w:rsidRPr="00570C0F">
          <w:rPr>
            <w:b/>
          </w:rPr>
          <w:t>0.3</w:t>
        </w:r>
        <w:r>
          <w:t xml:space="preserve"> (&lt;</w:t>
        </w:r>
        <w:r w:rsidRPr="00570C0F">
          <w:rPr>
            <w:i/>
          </w:rPr>
          <w:t>sd.cohortB</w:t>
        </w:r>
        <w:r>
          <w:t>&gt; SD=</w:t>
        </w:r>
        <w:r w:rsidRPr="00570C0F">
          <w:rPr>
            <w:b/>
          </w:rPr>
          <w:t>0.541</w:t>
        </w:r>
        <w:r>
          <w:t>)</w:t>
        </w:r>
      </w:ins>
    </w:p>
    <w:p w14:paraId="66C2A34E" w14:textId="77777777" w:rsidR="00564089" w:rsidRPr="00564089" w:rsidRDefault="00564089">
      <w:pPr>
        <w:pStyle w:val="BodyText"/>
        <w:pPrChange w:id="124" w:author="Clement Ma" w:date="2021-02-02T16:37:00Z">
          <w:pPr>
            <w:pStyle w:val="FirstParagraph"/>
          </w:pPr>
        </w:pPrChange>
      </w:pPr>
    </w:p>
    <w:p w14:paraId="04E9DA1B" w14:textId="50A217E2" w:rsidR="005E4635" w:rsidRDefault="001F7C20">
      <w:pPr>
        <w:pStyle w:val="Heading1"/>
        <w:rPr>
          <w:ins w:id="125" w:author="Clement Ma" w:date="2021-02-02T16:43:00Z"/>
        </w:rPr>
      </w:pPr>
      <w:bookmarkStart w:id="126" w:name="plots"/>
      <w:del w:id="127" w:author="Clement Ma" w:date="2021-02-02T16:43:00Z">
        <w:r w:rsidDel="00564089">
          <w:delText>Plots</w:delText>
        </w:r>
      </w:del>
      <w:ins w:id="128" w:author="Clement Ma" w:date="2021-02-02T16:43:00Z">
        <w:r w:rsidR="00564089">
          <w:t>Figures</w:t>
        </w:r>
      </w:ins>
    </w:p>
    <w:p w14:paraId="757B0A05" w14:textId="14CB653E" w:rsidR="00564089" w:rsidRPr="0060398F" w:rsidRDefault="00564089">
      <w:pPr>
        <w:pStyle w:val="BodyText"/>
        <w:pPrChange w:id="129" w:author="Clement Ma" w:date="2021-02-02T16:43:00Z">
          <w:pPr>
            <w:pStyle w:val="Heading1"/>
          </w:pPr>
        </w:pPrChange>
      </w:pPr>
      <w:ins w:id="130" w:author="Clement Ma" w:date="2021-02-02T16:43:00Z">
        <w:r w:rsidRPr="00564089">
          <w:rPr>
            <w:b/>
            <w:bCs/>
            <w:rPrChange w:id="131" w:author="Clement Ma" w:date="2021-02-02T16:44:00Z">
              <w:rPr/>
            </w:rPrChange>
          </w:rPr>
          <w:t>Figure 1</w:t>
        </w:r>
        <w:r>
          <w:t>: Proportion of simulated trials selecting each dose level as the true MTD.</w:t>
        </w:r>
      </w:ins>
      <w:ins w:id="132" w:author="Clement Ma" w:date="2021-02-02T16:45:00Z">
        <w:r>
          <w:t xml:space="preserve"> The true MTD is highlighted with a dark outline.</w:t>
        </w:r>
      </w:ins>
    </w:p>
    <w:p w14:paraId="1A60F93B" w14:textId="79E73DD5" w:rsidR="005E4635" w:rsidRDefault="001F7C20">
      <w:pPr>
        <w:pStyle w:val="FirstParagraph"/>
        <w:rPr>
          <w:ins w:id="133" w:author="Clement Ma" w:date="2021-02-02T16:46:00Z"/>
        </w:rPr>
      </w:pPr>
      <w:commentRangeStart w:id="134"/>
      <w:r>
        <w:rPr>
          <w:noProof/>
        </w:rPr>
        <w:drawing>
          <wp:inline distT="0" distB="0" distL="0" distR="0" wp14:anchorId="1BEB43A1" wp14:editId="2B8E33A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rOY5B5/file6f772ad9e4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34"/>
      <w:r w:rsidR="00564089">
        <w:rPr>
          <w:rStyle w:val="CommentReference"/>
        </w:rPr>
        <w:commentReference w:id="134"/>
      </w:r>
    </w:p>
    <w:p w14:paraId="146EBC88" w14:textId="77777777" w:rsidR="00564089" w:rsidRDefault="00564089">
      <w:pPr>
        <w:rPr>
          <w:ins w:id="135" w:author="Clement Ma" w:date="2021-02-02T16:46:00Z"/>
          <w:b/>
          <w:bCs/>
        </w:rPr>
      </w:pPr>
      <w:ins w:id="136" w:author="Clement Ma" w:date="2021-02-02T16:46:00Z">
        <w:r>
          <w:rPr>
            <w:b/>
            <w:bCs/>
          </w:rPr>
          <w:br w:type="page"/>
        </w:r>
      </w:ins>
    </w:p>
    <w:p w14:paraId="373C0B71" w14:textId="549E9FEC" w:rsidR="00564089" w:rsidRPr="00564089" w:rsidRDefault="00564089">
      <w:pPr>
        <w:pStyle w:val="BodyText"/>
        <w:pPrChange w:id="137" w:author="Clement Ma" w:date="2021-02-02T16:46:00Z">
          <w:pPr>
            <w:pStyle w:val="FirstParagraph"/>
          </w:pPr>
        </w:pPrChange>
      </w:pPr>
      <w:ins w:id="138" w:author="Clement Ma" w:date="2021-02-02T16:46:00Z">
        <w:r w:rsidRPr="00827396">
          <w:rPr>
            <w:b/>
            <w:bCs/>
          </w:rPr>
          <w:t xml:space="preserve">Figure </w:t>
        </w:r>
        <w:r>
          <w:rPr>
            <w:b/>
            <w:bCs/>
          </w:rPr>
          <w:t>2</w:t>
        </w:r>
        <w:r>
          <w:t xml:space="preserve">: Proportion of patients experiencing a DLT per dose level. </w:t>
        </w:r>
      </w:ins>
      <w:ins w:id="139" w:author="Clement Ma" w:date="2021-02-12T16:38:00Z">
        <w:r w:rsidR="001D0B8A">
          <w:t xml:space="preserve">The </w:t>
        </w:r>
      </w:ins>
      <w:ins w:id="140" w:author="Clement Ma" w:date="2021-02-12T16:39:00Z">
        <w:r w:rsidR="001D0B8A">
          <w:t xml:space="preserve">target toxicity probability </w:t>
        </w:r>
      </w:ins>
      <w:ins w:id="141" w:author="Clement Ma" w:date="2021-02-12T16:38:00Z">
        <w:r w:rsidR="001D0B8A">
          <w:t xml:space="preserve">is denoted by the horizontal dashed line. </w:t>
        </w:r>
      </w:ins>
      <w:ins w:id="142" w:author="Clement Ma" w:date="2021-02-02T16:46:00Z">
        <w:r>
          <w:t>The true MTD is highlighted with a dark outline.</w:t>
        </w:r>
      </w:ins>
    </w:p>
    <w:p w14:paraId="1546017C" w14:textId="688A3861" w:rsidR="005E4635" w:rsidRDefault="001F7C20">
      <w:pPr>
        <w:pStyle w:val="BodyText"/>
        <w:rPr>
          <w:ins w:id="143" w:author="Clement Ma" w:date="2021-02-02T16:46:00Z"/>
        </w:rPr>
      </w:pPr>
      <w:commentRangeStart w:id="144"/>
      <w:r>
        <w:rPr>
          <w:noProof/>
        </w:rPr>
        <w:drawing>
          <wp:inline distT="0" distB="0" distL="0" distR="0" wp14:anchorId="09608867" wp14:editId="575D9F2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rOY5B5/file6f772ad9e4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44"/>
      <w:r w:rsidR="00564089">
        <w:rPr>
          <w:rStyle w:val="CommentReference"/>
        </w:rPr>
        <w:commentReference w:id="144"/>
      </w:r>
    </w:p>
    <w:p w14:paraId="19A1D442" w14:textId="7058947B" w:rsidR="00564089" w:rsidRDefault="00564089">
      <w:pPr>
        <w:rPr>
          <w:ins w:id="145" w:author="Clement Ma" w:date="2021-02-02T16:46:00Z"/>
        </w:rPr>
      </w:pPr>
      <w:ins w:id="146" w:author="Clement Ma" w:date="2021-02-02T16:46:00Z">
        <w:r>
          <w:br w:type="page"/>
        </w:r>
      </w:ins>
    </w:p>
    <w:p w14:paraId="11452ED8" w14:textId="448B114D" w:rsidR="00564089" w:rsidRDefault="00564089">
      <w:pPr>
        <w:pStyle w:val="BodyText"/>
      </w:pPr>
      <w:ins w:id="147" w:author="Clement Ma" w:date="2021-02-02T16:46:00Z">
        <w:r w:rsidRPr="00827396">
          <w:rPr>
            <w:b/>
            <w:bCs/>
          </w:rPr>
          <w:t xml:space="preserve">Figure </w:t>
        </w:r>
        <w:r>
          <w:rPr>
            <w:b/>
            <w:bCs/>
          </w:rPr>
          <w:t>3</w:t>
        </w:r>
        <w:r>
          <w:t>: Proportion of simulated trials selecting each dose level as the true MTD. The true MTD is highlighted with a dark outline.</w:t>
        </w:r>
      </w:ins>
    </w:p>
    <w:p w14:paraId="39B3BC9A" w14:textId="541A2468" w:rsidR="005E4635" w:rsidRDefault="001F7C20">
      <w:pPr>
        <w:pStyle w:val="BodyText"/>
        <w:rPr>
          <w:ins w:id="148" w:author="Clement Ma" w:date="2021-02-12T16:39:00Z"/>
        </w:rPr>
      </w:pPr>
      <w:r>
        <w:rPr>
          <w:noProof/>
        </w:rPr>
        <w:drawing>
          <wp:inline distT="0" distB="0" distL="0" distR="0" wp14:anchorId="3DAE61F2" wp14:editId="65F05A2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rOY5B5/file6f772ad9e4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7081E" w14:textId="77777777" w:rsidR="001D0B8A" w:rsidRDefault="001D0B8A">
      <w:pPr>
        <w:rPr>
          <w:ins w:id="149" w:author="Clement Ma" w:date="2021-02-12T16:39:00Z"/>
          <w:b/>
          <w:bCs/>
        </w:rPr>
      </w:pPr>
      <w:ins w:id="150" w:author="Clement Ma" w:date="2021-02-12T16:39:00Z">
        <w:r>
          <w:rPr>
            <w:b/>
            <w:bCs/>
          </w:rPr>
          <w:br w:type="page"/>
        </w:r>
      </w:ins>
    </w:p>
    <w:p w14:paraId="5D4CA519" w14:textId="360C4D55" w:rsidR="001D0B8A" w:rsidRDefault="001D0B8A" w:rsidP="001D0B8A">
      <w:pPr>
        <w:pStyle w:val="BodyText"/>
        <w:rPr>
          <w:ins w:id="151" w:author="Clement Ma" w:date="2021-02-12T16:39:00Z"/>
        </w:rPr>
      </w:pPr>
      <w:ins w:id="152" w:author="Clement Ma" w:date="2021-02-12T16:39:00Z">
        <w:r w:rsidRPr="00827396">
          <w:rPr>
            <w:b/>
            <w:bCs/>
          </w:rPr>
          <w:t xml:space="preserve">Figure </w:t>
        </w:r>
        <w:r>
          <w:rPr>
            <w:b/>
            <w:bCs/>
          </w:rPr>
          <w:t>4</w:t>
        </w:r>
        <w:r>
          <w:t xml:space="preserve">: The mean (+/- 1 standard deviation [SD]) study duration </w:t>
        </w:r>
      </w:ins>
      <w:ins w:id="153" w:author="Clement Ma" w:date="2021-02-12T16:40:00Z">
        <w:r>
          <w:t>in days.</w:t>
        </w:r>
      </w:ins>
    </w:p>
    <w:p w14:paraId="09F37E9B" w14:textId="295F5EC9" w:rsidR="001D0B8A" w:rsidDel="001D0B8A" w:rsidRDefault="001D0B8A">
      <w:pPr>
        <w:pStyle w:val="BodyText"/>
        <w:rPr>
          <w:del w:id="154" w:author="Clement Ma" w:date="2021-02-12T16:39:00Z"/>
        </w:rPr>
      </w:pPr>
    </w:p>
    <w:p w14:paraId="3F572F85" w14:textId="10FF76EB" w:rsidR="005E4635" w:rsidRDefault="001F7C20">
      <w:pPr>
        <w:pStyle w:val="BodyText"/>
        <w:rPr>
          <w:ins w:id="155" w:author="Clement Ma" w:date="2021-02-12T16:40:00Z"/>
        </w:rPr>
      </w:pPr>
      <w:r>
        <w:rPr>
          <w:noProof/>
        </w:rPr>
        <w:drawing>
          <wp:inline distT="0" distB="0" distL="0" distR="0" wp14:anchorId="50BF70D2" wp14:editId="5B57FC4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rOY5B5/file6f772ad9e4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1E253" w14:textId="20511E17" w:rsidR="001D0B8A" w:rsidRDefault="001D0B8A">
      <w:pPr>
        <w:rPr>
          <w:ins w:id="156" w:author="Clement Ma" w:date="2021-02-12T16:40:00Z"/>
        </w:rPr>
      </w:pPr>
      <w:ins w:id="157" w:author="Clement Ma" w:date="2021-02-12T16:40:00Z">
        <w:r>
          <w:br w:type="page"/>
        </w:r>
      </w:ins>
    </w:p>
    <w:p w14:paraId="62FC29F3" w14:textId="7477A5DB" w:rsidR="001D0B8A" w:rsidRPr="001D0B8A" w:rsidDel="001D0B8A" w:rsidRDefault="001D0B8A">
      <w:pPr>
        <w:pStyle w:val="BodyText"/>
        <w:rPr>
          <w:del w:id="158" w:author="Clement Ma" w:date="2021-02-12T16:40:00Z"/>
          <w:b/>
          <w:bCs/>
          <w:rPrChange w:id="159" w:author="Clement Ma" w:date="2021-02-12T16:42:00Z">
            <w:rPr>
              <w:del w:id="160" w:author="Clement Ma" w:date="2021-02-12T16:40:00Z"/>
            </w:rPr>
          </w:rPrChange>
        </w:rPr>
      </w:pPr>
      <w:ins w:id="161" w:author="Clement Ma" w:date="2021-02-12T16:40:00Z">
        <w:r w:rsidRPr="001D0B8A">
          <w:rPr>
            <w:b/>
            <w:bCs/>
            <w:rPrChange w:id="162" w:author="Clement Ma" w:date="2021-02-12T16:42:00Z">
              <w:rPr/>
            </w:rPrChange>
          </w:rPr>
          <w:t xml:space="preserve">Table 1: </w:t>
        </w:r>
        <w:r w:rsidRPr="001D0B8A">
          <w:t>Summary of operating characteristics for the selected designs.</w:t>
        </w:r>
      </w:ins>
    </w:p>
    <w:p w14:paraId="0EC6D76A" w14:textId="2D22C144" w:rsidR="005E4635" w:rsidRPr="001D0B8A" w:rsidRDefault="001F7C20">
      <w:pPr>
        <w:pStyle w:val="BodyText"/>
        <w:rPr>
          <w:rPrChange w:id="163" w:author="Clement Ma" w:date="2021-02-12T16:42:00Z">
            <w:rPr/>
          </w:rPrChange>
        </w:rPr>
        <w:pPrChange w:id="164" w:author="Clement Ma" w:date="2021-02-12T16:40:00Z">
          <w:pPr>
            <w:pStyle w:val="Heading1"/>
          </w:pPr>
        </w:pPrChange>
      </w:pPr>
      <w:bookmarkStart w:id="165" w:name="summary-of-simulation-results"/>
      <w:bookmarkEnd w:id="126"/>
      <w:del w:id="166" w:author="Clement Ma" w:date="2021-02-12T16:40:00Z">
        <w:r w:rsidRPr="001D0B8A" w:rsidDel="001D0B8A">
          <w:rPr>
            <w:b/>
            <w:bCs/>
            <w:rPrChange w:id="167" w:author="Clement Ma" w:date="2021-02-12T16:42:00Z">
              <w:rPr>
                <w:b w:val="0"/>
                <w:bCs w:val="0"/>
              </w:rPr>
            </w:rPrChange>
          </w:rPr>
          <w:delText>Summary of Simulation Results</w:delText>
        </w:r>
      </w:del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54"/>
        <w:gridCol w:w="1063"/>
        <w:gridCol w:w="1380"/>
        <w:gridCol w:w="1063"/>
      </w:tblGrid>
      <w:tr w:rsidR="005E4635" w14:paraId="7BE39D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42A5AA" w14:textId="77777777" w:rsidR="005E4635" w:rsidRDefault="001F7C20">
            <w:pPr>
              <w:pStyle w:val="Compact"/>
            </w:pPr>
            <w:r>
              <w:t>Operating 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DA78C0" w14:textId="77777777" w:rsidR="005E4635" w:rsidRDefault="001F7C20">
            <w:pPr>
              <w:pStyle w:val="Compact"/>
              <w:jc w:val="right"/>
            </w:pPr>
            <w:r>
              <w:t>3+3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571951" w14:textId="77777777" w:rsidR="005E4635" w:rsidRDefault="001F7C20">
            <w:pPr>
              <w:pStyle w:val="Compact"/>
              <w:jc w:val="right"/>
            </w:pPr>
            <w:r>
              <w:t>TARGET-CRM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7321C7" w14:textId="77777777" w:rsidR="005E4635" w:rsidRDefault="001F7C20">
            <w:pPr>
              <w:pStyle w:val="Compact"/>
              <w:jc w:val="right"/>
            </w:pPr>
            <w:r>
              <w:t>CRM</w:t>
            </w:r>
          </w:p>
        </w:tc>
      </w:tr>
      <w:tr w:rsidR="005E4635" w14:paraId="516CBDBF" w14:textId="77777777">
        <w:tc>
          <w:tcPr>
            <w:tcW w:w="0" w:type="auto"/>
          </w:tcPr>
          <w:p w14:paraId="660D83D8" w14:textId="77777777" w:rsidR="005E4635" w:rsidRDefault="001F7C20">
            <w:pPr>
              <w:pStyle w:val="Compact"/>
            </w:pPr>
            <w:r>
              <w:t>Proportion of correct selection (PCS)</w:t>
            </w:r>
          </w:p>
        </w:tc>
        <w:tc>
          <w:tcPr>
            <w:tcW w:w="0" w:type="auto"/>
          </w:tcPr>
          <w:p w14:paraId="2F87DA40" w14:textId="77777777" w:rsidR="005E4635" w:rsidRDefault="001F7C20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14:paraId="09CC887E" w14:textId="77777777" w:rsidR="005E4635" w:rsidRDefault="001F7C20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14:paraId="069D08F1" w14:textId="77777777" w:rsidR="005E4635" w:rsidRDefault="001F7C20">
            <w:pPr>
              <w:pStyle w:val="Compact"/>
              <w:jc w:val="right"/>
            </w:pPr>
            <w:r>
              <w:t>0.340</w:t>
            </w:r>
          </w:p>
        </w:tc>
      </w:tr>
      <w:tr w:rsidR="005E4635" w14:paraId="71D0DB97" w14:textId="77777777">
        <w:tc>
          <w:tcPr>
            <w:tcW w:w="0" w:type="auto"/>
          </w:tcPr>
          <w:p w14:paraId="53B82B11" w14:textId="77777777" w:rsidR="005E4635" w:rsidRDefault="001F7C20">
            <w:pPr>
              <w:pStyle w:val="Compact"/>
            </w:pPr>
            <w:r>
              <w:t>True MTD</w:t>
            </w:r>
          </w:p>
        </w:tc>
        <w:tc>
          <w:tcPr>
            <w:tcW w:w="0" w:type="auto"/>
          </w:tcPr>
          <w:p w14:paraId="5B590D7B" w14:textId="77777777" w:rsidR="005E4635" w:rsidRDefault="001F7C20">
            <w:pPr>
              <w:pStyle w:val="Compact"/>
              <w:jc w:val="right"/>
            </w:pPr>
            <w:commentRangeStart w:id="168"/>
            <w:r>
              <w:t>3.000</w:t>
            </w:r>
          </w:p>
        </w:tc>
        <w:tc>
          <w:tcPr>
            <w:tcW w:w="0" w:type="auto"/>
          </w:tcPr>
          <w:p w14:paraId="02670D84" w14:textId="77777777" w:rsidR="005E4635" w:rsidRDefault="001F7C20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0" w:type="auto"/>
          </w:tcPr>
          <w:p w14:paraId="467E2EA9" w14:textId="77777777" w:rsidR="005E4635" w:rsidRDefault="001F7C20">
            <w:pPr>
              <w:pStyle w:val="Compact"/>
              <w:jc w:val="right"/>
            </w:pPr>
            <w:r>
              <w:t>3.000</w:t>
            </w:r>
            <w:commentRangeEnd w:id="168"/>
            <w:r w:rsidR="001D0B8A">
              <w:rPr>
                <w:rStyle w:val="CommentReference"/>
              </w:rPr>
              <w:commentReference w:id="168"/>
            </w:r>
          </w:p>
        </w:tc>
      </w:tr>
      <w:tr w:rsidR="005E4635" w14:paraId="5D1CBB78" w14:textId="77777777">
        <w:tc>
          <w:tcPr>
            <w:tcW w:w="0" w:type="auto"/>
          </w:tcPr>
          <w:p w14:paraId="74852AA9" w14:textId="77777777" w:rsidR="005E4635" w:rsidRDefault="001F7C20">
            <w:pPr>
              <w:pStyle w:val="Compact"/>
            </w:pPr>
            <w:r>
              <w:t xml:space="preserve">Proportion of trials selecting dose </w:t>
            </w:r>
            <w:commentRangeStart w:id="169"/>
            <w:r>
              <w:t>1</w:t>
            </w:r>
            <w:commentRangeEnd w:id="169"/>
            <w:r w:rsidR="001D0B8A">
              <w:rPr>
                <w:rStyle w:val="CommentReference"/>
              </w:rPr>
              <w:commentReference w:id="169"/>
            </w:r>
            <w:r>
              <w:t xml:space="preserve"> as true MTD</w:t>
            </w:r>
          </w:p>
        </w:tc>
        <w:tc>
          <w:tcPr>
            <w:tcW w:w="0" w:type="auto"/>
          </w:tcPr>
          <w:p w14:paraId="33C28A82" w14:textId="77777777" w:rsidR="005E4635" w:rsidRDefault="001F7C20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49487378" w14:textId="77777777" w:rsidR="005E4635" w:rsidRDefault="001F7C2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7B829F0D" w14:textId="77777777" w:rsidR="005E4635" w:rsidRDefault="001F7C20">
            <w:pPr>
              <w:pStyle w:val="Compact"/>
              <w:jc w:val="right"/>
            </w:pPr>
            <w:r>
              <w:t>0.050</w:t>
            </w:r>
          </w:p>
        </w:tc>
      </w:tr>
      <w:tr w:rsidR="005E4635" w14:paraId="6ED09BDC" w14:textId="77777777">
        <w:tc>
          <w:tcPr>
            <w:tcW w:w="0" w:type="auto"/>
          </w:tcPr>
          <w:p w14:paraId="3250CD47" w14:textId="77777777" w:rsidR="005E4635" w:rsidRDefault="001F7C20">
            <w:pPr>
              <w:pStyle w:val="Compact"/>
            </w:pPr>
            <w:r>
              <w:t>Proportion of trials selecting dose 2 as true MTD</w:t>
            </w:r>
          </w:p>
        </w:tc>
        <w:tc>
          <w:tcPr>
            <w:tcW w:w="0" w:type="auto"/>
          </w:tcPr>
          <w:p w14:paraId="60DFD8BC" w14:textId="77777777" w:rsidR="005E4635" w:rsidRDefault="001F7C20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14:paraId="068A8A21" w14:textId="77777777" w:rsidR="005E4635" w:rsidRDefault="001F7C2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0BE1C1B3" w14:textId="77777777" w:rsidR="005E4635" w:rsidRDefault="001F7C20">
            <w:pPr>
              <w:pStyle w:val="Compact"/>
              <w:jc w:val="right"/>
            </w:pPr>
            <w:r>
              <w:t>0.310</w:t>
            </w:r>
          </w:p>
        </w:tc>
      </w:tr>
      <w:tr w:rsidR="005E4635" w14:paraId="368B26CA" w14:textId="77777777">
        <w:tc>
          <w:tcPr>
            <w:tcW w:w="0" w:type="auto"/>
          </w:tcPr>
          <w:p w14:paraId="53F82ABA" w14:textId="77777777" w:rsidR="005E4635" w:rsidRDefault="001F7C20">
            <w:pPr>
              <w:pStyle w:val="Compact"/>
            </w:pPr>
            <w:r>
              <w:t>Proportion of trials selecting dose 3 as true MTD</w:t>
            </w:r>
          </w:p>
        </w:tc>
        <w:tc>
          <w:tcPr>
            <w:tcW w:w="0" w:type="auto"/>
          </w:tcPr>
          <w:p w14:paraId="728BF94F" w14:textId="77777777" w:rsidR="005E4635" w:rsidRDefault="001F7C20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14:paraId="7EE8406F" w14:textId="77777777" w:rsidR="005E4635" w:rsidRDefault="001F7C20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14:paraId="2EFCE287" w14:textId="77777777" w:rsidR="005E4635" w:rsidRDefault="001F7C20">
            <w:pPr>
              <w:pStyle w:val="Compact"/>
              <w:jc w:val="right"/>
            </w:pPr>
            <w:r>
              <w:t>0.340</w:t>
            </w:r>
          </w:p>
        </w:tc>
      </w:tr>
      <w:tr w:rsidR="005E4635" w14:paraId="471C1A69" w14:textId="77777777">
        <w:tc>
          <w:tcPr>
            <w:tcW w:w="0" w:type="auto"/>
          </w:tcPr>
          <w:p w14:paraId="135BF3BE" w14:textId="77777777" w:rsidR="005E4635" w:rsidRDefault="001F7C20">
            <w:pPr>
              <w:pStyle w:val="Compact"/>
            </w:pPr>
            <w:r>
              <w:t>Proportion of trials selecting dose 4 as true MTD</w:t>
            </w:r>
          </w:p>
        </w:tc>
        <w:tc>
          <w:tcPr>
            <w:tcW w:w="0" w:type="auto"/>
          </w:tcPr>
          <w:p w14:paraId="49A28A21" w14:textId="77777777" w:rsidR="005E4635" w:rsidRDefault="001F7C2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14:paraId="7B99E01D" w14:textId="77777777" w:rsidR="005E4635" w:rsidRDefault="001F7C20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14:paraId="5937A75A" w14:textId="77777777" w:rsidR="005E4635" w:rsidRDefault="001F7C20">
            <w:pPr>
              <w:pStyle w:val="Compact"/>
              <w:jc w:val="right"/>
            </w:pPr>
            <w:r>
              <w:t>0.300</w:t>
            </w:r>
          </w:p>
        </w:tc>
      </w:tr>
      <w:tr w:rsidR="005E4635" w14:paraId="7C26C1C6" w14:textId="77777777">
        <w:tc>
          <w:tcPr>
            <w:tcW w:w="0" w:type="auto"/>
          </w:tcPr>
          <w:p w14:paraId="1C2E0B82" w14:textId="77777777" w:rsidR="005E4635" w:rsidRDefault="001F7C20">
            <w:pPr>
              <w:pStyle w:val="Compact"/>
            </w:pPr>
            <w:r>
              <w:t>Proportion of patients experiencing a DLT overall</w:t>
            </w:r>
          </w:p>
        </w:tc>
        <w:tc>
          <w:tcPr>
            <w:tcW w:w="0" w:type="auto"/>
          </w:tcPr>
          <w:p w14:paraId="2D7C3A24" w14:textId="77777777" w:rsidR="005E4635" w:rsidRDefault="001F7C2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11CF4E99" w14:textId="77777777" w:rsidR="005E4635" w:rsidRDefault="001F7C20">
            <w:pPr>
              <w:pStyle w:val="Compact"/>
              <w:jc w:val="right"/>
            </w:pPr>
            <w:r>
              <w:t>0.174</w:t>
            </w:r>
          </w:p>
        </w:tc>
        <w:tc>
          <w:tcPr>
            <w:tcW w:w="0" w:type="auto"/>
          </w:tcPr>
          <w:p w14:paraId="5906FD0D" w14:textId="77777777" w:rsidR="005E4635" w:rsidRDefault="001F7C20">
            <w:pPr>
              <w:pStyle w:val="Compact"/>
              <w:jc w:val="right"/>
            </w:pPr>
            <w:r>
              <w:t>0.176</w:t>
            </w:r>
          </w:p>
        </w:tc>
      </w:tr>
      <w:tr w:rsidR="005E4635" w14:paraId="3D171F2A" w14:textId="77777777">
        <w:tc>
          <w:tcPr>
            <w:tcW w:w="0" w:type="auto"/>
          </w:tcPr>
          <w:p w14:paraId="75E4B1E7" w14:textId="77777777" w:rsidR="005E4635" w:rsidRDefault="001F7C20">
            <w:pPr>
              <w:pStyle w:val="Compact"/>
            </w:pPr>
            <w:r>
              <w:t>Proportion of patients experiencing a DLT at dose 1</w:t>
            </w:r>
          </w:p>
        </w:tc>
        <w:tc>
          <w:tcPr>
            <w:tcW w:w="0" w:type="auto"/>
          </w:tcPr>
          <w:p w14:paraId="6189D730" w14:textId="77777777" w:rsidR="005E4635" w:rsidRDefault="001F7C2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011386A" w14:textId="77777777" w:rsidR="005E4635" w:rsidRDefault="001F7C2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FADE42B" w14:textId="77777777" w:rsidR="005E4635" w:rsidRDefault="001F7C20">
            <w:pPr>
              <w:pStyle w:val="Compact"/>
              <w:jc w:val="right"/>
            </w:pPr>
            <w:r>
              <w:t>0.005</w:t>
            </w:r>
          </w:p>
        </w:tc>
      </w:tr>
      <w:tr w:rsidR="005E4635" w14:paraId="53D88E85" w14:textId="77777777">
        <w:tc>
          <w:tcPr>
            <w:tcW w:w="0" w:type="auto"/>
          </w:tcPr>
          <w:p w14:paraId="3B1351B2" w14:textId="77777777" w:rsidR="005E4635" w:rsidRDefault="001F7C20">
            <w:pPr>
              <w:pStyle w:val="Compact"/>
            </w:pPr>
            <w:r>
              <w:t>Proportion of patients experiencing a DLT at dose 2</w:t>
            </w:r>
          </w:p>
        </w:tc>
        <w:tc>
          <w:tcPr>
            <w:tcW w:w="0" w:type="auto"/>
          </w:tcPr>
          <w:p w14:paraId="6F31DF6B" w14:textId="77777777" w:rsidR="005E4635" w:rsidRDefault="001F7C2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67551031" w14:textId="77777777" w:rsidR="005E4635" w:rsidRDefault="001F7C2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455B1F9C" w14:textId="77777777" w:rsidR="005E4635" w:rsidRDefault="001F7C20">
            <w:pPr>
              <w:pStyle w:val="Compact"/>
              <w:jc w:val="right"/>
            </w:pPr>
            <w:r>
              <w:t>0.050</w:t>
            </w:r>
          </w:p>
        </w:tc>
      </w:tr>
      <w:tr w:rsidR="005E4635" w14:paraId="3DAE8EEA" w14:textId="77777777">
        <w:tc>
          <w:tcPr>
            <w:tcW w:w="0" w:type="auto"/>
          </w:tcPr>
          <w:p w14:paraId="35E05EE8" w14:textId="77777777" w:rsidR="005E4635" w:rsidRDefault="001F7C20">
            <w:pPr>
              <w:pStyle w:val="Compact"/>
            </w:pPr>
            <w:r>
              <w:t>Proportion of patients experiencing a DLT at dose 3</w:t>
            </w:r>
          </w:p>
        </w:tc>
        <w:tc>
          <w:tcPr>
            <w:tcW w:w="0" w:type="auto"/>
          </w:tcPr>
          <w:p w14:paraId="7BA5B4E8" w14:textId="77777777" w:rsidR="005E4635" w:rsidRDefault="001F7C2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1F1A2530" w14:textId="77777777" w:rsidR="005E4635" w:rsidRDefault="001F7C2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4911747C" w14:textId="77777777" w:rsidR="005E4635" w:rsidRDefault="001F7C20">
            <w:pPr>
              <w:pStyle w:val="Compact"/>
              <w:jc w:val="right"/>
            </w:pPr>
            <w:r>
              <w:t>0.064</w:t>
            </w:r>
          </w:p>
        </w:tc>
      </w:tr>
      <w:tr w:rsidR="005E4635" w14:paraId="27F6CB44" w14:textId="77777777">
        <w:tc>
          <w:tcPr>
            <w:tcW w:w="0" w:type="auto"/>
          </w:tcPr>
          <w:p w14:paraId="6CAD86FD" w14:textId="77777777" w:rsidR="005E4635" w:rsidRDefault="001F7C20">
            <w:pPr>
              <w:pStyle w:val="Compact"/>
            </w:pPr>
            <w:r>
              <w:t>Proportion of patients experiencing a DLT at dose 4</w:t>
            </w:r>
          </w:p>
        </w:tc>
        <w:tc>
          <w:tcPr>
            <w:tcW w:w="0" w:type="auto"/>
          </w:tcPr>
          <w:p w14:paraId="58208BE6" w14:textId="77777777" w:rsidR="005E4635" w:rsidRDefault="001F7C2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73A3D749" w14:textId="77777777" w:rsidR="005E4635" w:rsidRDefault="001F7C2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6F86F876" w14:textId="77777777" w:rsidR="005E4635" w:rsidRDefault="001F7C20">
            <w:pPr>
              <w:pStyle w:val="Compact"/>
              <w:jc w:val="right"/>
            </w:pPr>
            <w:r>
              <w:t>0.057</w:t>
            </w:r>
          </w:p>
        </w:tc>
      </w:tr>
      <w:tr w:rsidR="005E4635" w14:paraId="543EF2CC" w14:textId="77777777">
        <w:tc>
          <w:tcPr>
            <w:tcW w:w="0" w:type="auto"/>
          </w:tcPr>
          <w:p w14:paraId="41E0C80B" w14:textId="48F3729B" w:rsidR="005E4635" w:rsidRDefault="001F7C20">
            <w:pPr>
              <w:pStyle w:val="Compact"/>
            </w:pPr>
            <w:r>
              <w:t>Mean total sample size</w:t>
            </w:r>
            <w:ins w:id="170" w:author="Clement Ma" w:date="2021-02-12T16:42:00Z">
              <w:r w:rsidR="001D0B8A">
                <w:t xml:space="preserve"> per trial</w:t>
              </w:r>
            </w:ins>
          </w:p>
        </w:tc>
        <w:tc>
          <w:tcPr>
            <w:tcW w:w="0" w:type="auto"/>
          </w:tcPr>
          <w:p w14:paraId="67672DC1" w14:textId="77777777" w:rsidR="005E4635" w:rsidRDefault="001F7C20">
            <w:pPr>
              <w:pStyle w:val="Compact"/>
              <w:jc w:val="right"/>
            </w:pPr>
            <w:r>
              <w:t>12.750</w:t>
            </w:r>
          </w:p>
        </w:tc>
        <w:tc>
          <w:tcPr>
            <w:tcW w:w="0" w:type="auto"/>
          </w:tcPr>
          <w:p w14:paraId="7C532432" w14:textId="77777777" w:rsidR="005E4635" w:rsidRDefault="001F7C20">
            <w:pPr>
              <w:pStyle w:val="Compact"/>
              <w:jc w:val="right"/>
            </w:pPr>
            <w:r>
              <w:t>18.440</w:t>
            </w:r>
          </w:p>
        </w:tc>
        <w:tc>
          <w:tcPr>
            <w:tcW w:w="0" w:type="auto"/>
          </w:tcPr>
          <w:p w14:paraId="1CA07F43" w14:textId="77777777" w:rsidR="005E4635" w:rsidRDefault="001F7C20">
            <w:pPr>
              <w:pStyle w:val="Compact"/>
              <w:jc w:val="right"/>
            </w:pPr>
            <w:r>
              <w:t>18.660</w:t>
            </w:r>
          </w:p>
        </w:tc>
      </w:tr>
      <w:tr w:rsidR="005E4635" w14:paraId="47984C0A" w14:textId="77777777">
        <w:tc>
          <w:tcPr>
            <w:tcW w:w="0" w:type="auto"/>
          </w:tcPr>
          <w:p w14:paraId="0DF56490" w14:textId="6F578EA5" w:rsidR="005E4635" w:rsidRDefault="001F7C20">
            <w:pPr>
              <w:pStyle w:val="Compact"/>
            </w:pPr>
            <w:r>
              <w:t>Mini</w:t>
            </w:r>
            <w:del w:id="171" w:author="Clement Ma" w:date="2021-02-12T16:41:00Z">
              <w:r w:rsidDel="001D0B8A">
                <w:delText>m</w:delText>
              </w:r>
            </w:del>
            <w:r>
              <w:t>mum total sample size</w:t>
            </w:r>
            <w:ins w:id="172" w:author="Clement Ma" w:date="2021-02-12T16:42:00Z">
              <w:r w:rsidR="001D0B8A">
                <w:t xml:space="preserve"> per trial</w:t>
              </w:r>
            </w:ins>
          </w:p>
        </w:tc>
        <w:tc>
          <w:tcPr>
            <w:tcW w:w="0" w:type="auto"/>
          </w:tcPr>
          <w:p w14:paraId="1A1FA3BC" w14:textId="77777777" w:rsidR="005E4635" w:rsidRDefault="001F7C20">
            <w:pPr>
              <w:pStyle w:val="Compact"/>
              <w:jc w:val="right"/>
            </w:pPr>
            <w:r>
              <w:t>9.000</w:t>
            </w:r>
          </w:p>
        </w:tc>
        <w:tc>
          <w:tcPr>
            <w:tcW w:w="0" w:type="auto"/>
          </w:tcPr>
          <w:p w14:paraId="4AD91859" w14:textId="77777777" w:rsidR="005E4635" w:rsidRDefault="001F7C20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0" w:type="auto"/>
          </w:tcPr>
          <w:p w14:paraId="0587D8E4" w14:textId="77777777" w:rsidR="005E4635" w:rsidRDefault="001F7C20">
            <w:pPr>
              <w:pStyle w:val="Compact"/>
              <w:jc w:val="right"/>
            </w:pPr>
            <w:r>
              <w:t>18.000</w:t>
            </w:r>
          </w:p>
        </w:tc>
      </w:tr>
      <w:tr w:rsidR="005E4635" w14:paraId="3D0F5509" w14:textId="77777777">
        <w:tc>
          <w:tcPr>
            <w:tcW w:w="0" w:type="auto"/>
          </w:tcPr>
          <w:p w14:paraId="38A9F1BA" w14:textId="04CBB596" w:rsidR="005E4635" w:rsidRDefault="001F7C20">
            <w:pPr>
              <w:pStyle w:val="Compact"/>
            </w:pPr>
            <w:r>
              <w:t>Maximum total sample size</w:t>
            </w:r>
            <w:ins w:id="173" w:author="Clement Ma" w:date="2021-02-12T16:42:00Z">
              <w:r w:rsidR="001D0B8A">
                <w:t xml:space="preserve"> per trial</w:t>
              </w:r>
            </w:ins>
          </w:p>
        </w:tc>
        <w:tc>
          <w:tcPr>
            <w:tcW w:w="0" w:type="auto"/>
          </w:tcPr>
          <w:p w14:paraId="6AAB3B18" w14:textId="77777777" w:rsidR="005E4635" w:rsidRDefault="001F7C20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0" w:type="auto"/>
          </w:tcPr>
          <w:p w14:paraId="4606EF58" w14:textId="77777777" w:rsidR="005E4635" w:rsidRDefault="001F7C20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1318E4D4" w14:textId="77777777" w:rsidR="005E4635" w:rsidRDefault="001F7C20">
            <w:pPr>
              <w:pStyle w:val="Compact"/>
              <w:jc w:val="right"/>
            </w:pPr>
            <w:r>
              <w:t>20.000</w:t>
            </w:r>
          </w:p>
        </w:tc>
      </w:tr>
      <w:tr w:rsidR="005E4635" w14:paraId="59E018FC" w14:textId="77777777">
        <w:tc>
          <w:tcPr>
            <w:tcW w:w="0" w:type="auto"/>
          </w:tcPr>
          <w:p w14:paraId="103E00B5" w14:textId="77777777" w:rsidR="005E4635" w:rsidRDefault="001F7C20">
            <w:pPr>
              <w:pStyle w:val="Compact"/>
            </w:pPr>
            <w:r>
              <w:t>Proportion of patients enrolled at dose 1</w:t>
            </w:r>
          </w:p>
        </w:tc>
        <w:tc>
          <w:tcPr>
            <w:tcW w:w="0" w:type="auto"/>
          </w:tcPr>
          <w:p w14:paraId="35ADC957" w14:textId="77777777" w:rsidR="005E4635" w:rsidRDefault="001F7C2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6711E12D" w14:textId="77777777" w:rsidR="005E4635" w:rsidRDefault="001F7C2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33F85BA2" w14:textId="77777777" w:rsidR="005E4635" w:rsidRDefault="001F7C20">
            <w:pPr>
              <w:pStyle w:val="Compact"/>
              <w:jc w:val="right"/>
            </w:pPr>
            <w:r>
              <w:t>0.150</w:t>
            </w:r>
          </w:p>
        </w:tc>
      </w:tr>
      <w:tr w:rsidR="005E4635" w14:paraId="5F35C729" w14:textId="77777777">
        <w:tc>
          <w:tcPr>
            <w:tcW w:w="0" w:type="auto"/>
          </w:tcPr>
          <w:p w14:paraId="052B722A" w14:textId="77777777" w:rsidR="005E4635" w:rsidRDefault="001F7C20">
            <w:pPr>
              <w:pStyle w:val="Compact"/>
            </w:pPr>
            <w:r>
              <w:t>Proportion of patients enrolled at dose 2</w:t>
            </w:r>
          </w:p>
        </w:tc>
        <w:tc>
          <w:tcPr>
            <w:tcW w:w="0" w:type="auto"/>
          </w:tcPr>
          <w:p w14:paraId="6EC756F9" w14:textId="77777777" w:rsidR="005E4635" w:rsidRDefault="001F7C20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14:paraId="7060849E" w14:textId="77777777" w:rsidR="005E4635" w:rsidRDefault="001F7C20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14:paraId="41CC8C79" w14:textId="77777777" w:rsidR="005E4635" w:rsidRDefault="001F7C20">
            <w:pPr>
              <w:pStyle w:val="Compact"/>
              <w:jc w:val="right"/>
            </w:pPr>
            <w:r>
              <w:t>0.368</w:t>
            </w:r>
          </w:p>
        </w:tc>
      </w:tr>
      <w:tr w:rsidR="005E4635" w14:paraId="3CA887A2" w14:textId="77777777">
        <w:tc>
          <w:tcPr>
            <w:tcW w:w="0" w:type="auto"/>
          </w:tcPr>
          <w:p w14:paraId="2D265B7E" w14:textId="77777777" w:rsidR="005E4635" w:rsidRDefault="001F7C20">
            <w:pPr>
              <w:pStyle w:val="Compact"/>
            </w:pPr>
            <w:r>
              <w:t>Proportion of patients enrolled at dose 3</w:t>
            </w:r>
          </w:p>
        </w:tc>
        <w:tc>
          <w:tcPr>
            <w:tcW w:w="0" w:type="auto"/>
          </w:tcPr>
          <w:p w14:paraId="3390C452" w14:textId="77777777" w:rsidR="005E4635" w:rsidRDefault="001F7C20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14:paraId="53C84592" w14:textId="77777777" w:rsidR="005E4635" w:rsidRDefault="001F7C20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14:paraId="4521CC54" w14:textId="77777777" w:rsidR="005E4635" w:rsidRDefault="001F7C20">
            <w:pPr>
              <w:pStyle w:val="Compact"/>
              <w:jc w:val="right"/>
            </w:pPr>
            <w:r>
              <w:t>0.292</w:t>
            </w:r>
          </w:p>
        </w:tc>
      </w:tr>
      <w:tr w:rsidR="005E4635" w14:paraId="7C284224" w14:textId="77777777">
        <w:tc>
          <w:tcPr>
            <w:tcW w:w="0" w:type="auto"/>
          </w:tcPr>
          <w:p w14:paraId="286838E1" w14:textId="77777777" w:rsidR="005E4635" w:rsidRDefault="001F7C20">
            <w:pPr>
              <w:pStyle w:val="Compact"/>
            </w:pPr>
            <w:r>
              <w:t>Proportion of patients enrolled at dose 4</w:t>
            </w:r>
          </w:p>
        </w:tc>
        <w:tc>
          <w:tcPr>
            <w:tcW w:w="0" w:type="auto"/>
          </w:tcPr>
          <w:p w14:paraId="415AE036" w14:textId="77777777" w:rsidR="005E4635" w:rsidRDefault="001F7C20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5658549A" w14:textId="77777777" w:rsidR="005E4635" w:rsidRDefault="001F7C20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14:paraId="15B281BF" w14:textId="77777777" w:rsidR="005E4635" w:rsidRDefault="001F7C20">
            <w:pPr>
              <w:pStyle w:val="Compact"/>
              <w:jc w:val="right"/>
            </w:pPr>
            <w:r>
              <w:t>0.190</w:t>
            </w:r>
          </w:p>
        </w:tc>
      </w:tr>
      <w:tr w:rsidR="005E4635" w14:paraId="7EFCF62D" w14:textId="77777777">
        <w:tc>
          <w:tcPr>
            <w:tcW w:w="0" w:type="auto"/>
          </w:tcPr>
          <w:p w14:paraId="2F7E6367" w14:textId="77777777" w:rsidR="005E4635" w:rsidRDefault="001F7C20">
            <w:pPr>
              <w:pStyle w:val="Compact"/>
            </w:pPr>
            <w:r>
              <w:t>Mean study duration in days</w:t>
            </w:r>
          </w:p>
        </w:tc>
        <w:tc>
          <w:tcPr>
            <w:tcW w:w="0" w:type="auto"/>
          </w:tcPr>
          <w:p w14:paraId="1EB837DE" w14:textId="77777777" w:rsidR="005E4635" w:rsidRDefault="001F7C20">
            <w:pPr>
              <w:pStyle w:val="Compact"/>
              <w:jc w:val="right"/>
            </w:pPr>
            <w:r>
              <w:t>299.080</w:t>
            </w:r>
          </w:p>
        </w:tc>
        <w:tc>
          <w:tcPr>
            <w:tcW w:w="0" w:type="auto"/>
          </w:tcPr>
          <w:p w14:paraId="1C440423" w14:textId="77777777" w:rsidR="005E4635" w:rsidRDefault="001F7C20">
            <w:pPr>
              <w:pStyle w:val="Compact"/>
              <w:jc w:val="right"/>
            </w:pPr>
            <w:r>
              <w:t>353.122</w:t>
            </w:r>
          </w:p>
        </w:tc>
        <w:tc>
          <w:tcPr>
            <w:tcW w:w="0" w:type="auto"/>
          </w:tcPr>
          <w:p w14:paraId="785F66F0" w14:textId="77777777" w:rsidR="005E4635" w:rsidRDefault="001F7C20">
            <w:pPr>
              <w:pStyle w:val="Compact"/>
              <w:jc w:val="right"/>
            </w:pPr>
            <w:r>
              <w:t>363.020</w:t>
            </w:r>
          </w:p>
        </w:tc>
      </w:tr>
      <w:tr w:rsidR="005E4635" w14:paraId="65BCA4C7" w14:textId="77777777">
        <w:tc>
          <w:tcPr>
            <w:tcW w:w="0" w:type="auto"/>
          </w:tcPr>
          <w:p w14:paraId="497D1941" w14:textId="77777777" w:rsidR="005E4635" w:rsidRDefault="001F7C20">
            <w:pPr>
              <w:pStyle w:val="Compact"/>
            </w:pPr>
            <w:r>
              <w:t>Standard deviation of study duration in days</w:t>
            </w:r>
          </w:p>
        </w:tc>
        <w:tc>
          <w:tcPr>
            <w:tcW w:w="0" w:type="auto"/>
          </w:tcPr>
          <w:p w14:paraId="5F3EA4A8" w14:textId="77777777" w:rsidR="005E4635" w:rsidRDefault="001F7C20">
            <w:pPr>
              <w:pStyle w:val="Compact"/>
              <w:jc w:val="right"/>
            </w:pPr>
            <w:r>
              <w:t>62.721</w:t>
            </w:r>
          </w:p>
        </w:tc>
        <w:tc>
          <w:tcPr>
            <w:tcW w:w="0" w:type="auto"/>
          </w:tcPr>
          <w:p w14:paraId="013FBD44" w14:textId="77777777" w:rsidR="005E4635" w:rsidRDefault="001F7C20">
            <w:pPr>
              <w:pStyle w:val="Compact"/>
              <w:jc w:val="right"/>
            </w:pPr>
            <w:r>
              <w:t>22.936</w:t>
            </w:r>
          </w:p>
        </w:tc>
        <w:tc>
          <w:tcPr>
            <w:tcW w:w="0" w:type="auto"/>
          </w:tcPr>
          <w:p w14:paraId="054C9354" w14:textId="77777777" w:rsidR="005E4635" w:rsidRDefault="001F7C20">
            <w:pPr>
              <w:pStyle w:val="Compact"/>
              <w:jc w:val="right"/>
            </w:pPr>
            <w:r>
              <w:t>21.369</w:t>
            </w:r>
          </w:p>
        </w:tc>
      </w:tr>
      <w:tr w:rsidR="005E4635" w14:paraId="229CAD26" w14:textId="77777777">
        <w:tc>
          <w:tcPr>
            <w:tcW w:w="0" w:type="auto"/>
          </w:tcPr>
          <w:p w14:paraId="110A5287" w14:textId="49C4FEAA" w:rsidR="005E4635" w:rsidRDefault="001F7C20">
            <w:pPr>
              <w:pStyle w:val="Compact"/>
            </w:pPr>
            <w:r>
              <w:t>Mean # of cohort B patients enrolled during D</w:t>
            </w:r>
            <w:ins w:id="174" w:author="Clement Ma" w:date="2021-02-12T16:42:00Z">
              <w:r w:rsidR="001D0B8A">
                <w:t xml:space="preserve">LT </w:t>
              </w:r>
            </w:ins>
            <w:del w:id="175" w:author="Clement Ma" w:date="2021-02-12T16:42:00Z">
              <w:r w:rsidDel="001D0B8A">
                <w:delText xml:space="preserve">TL </w:delText>
              </w:r>
            </w:del>
            <w:r>
              <w:t>observation period (TARGET-CRM only)</w:t>
            </w:r>
          </w:p>
        </w:tc>
        <w:tc>
          <w:tcPr>
            <w:tcW w:w="0" w:type="auto"/>
          </w:tcPr>
          <w:p w14:paraId="540CAC4E" w14:textId="77777777" w:rsidR="005E4635" w:rsidRDefault="001F7C2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53B0D13" w14:textId="77777777" w:rsidR="005E4635" w:rsidRDefault="001F7C20">
            <w:pPr>
              <w:pStyle w:val="Compact"/>
              <w:jc w:val="right"/>
            </w:pPr>
            <w:r>
              <w:t>0.540</w:t>
            </w:r>
          </w:p>
        </w:tc>
        <w:tc>
          <w:tcPr>
            <w:tcW w:w="0" w:type="auto"/>
          </w:tcPr>
          <w:p w14:paraId="4571321F" w14:textId="77777777" w:rsidR="005E4635" w:rsidRDefault="001F7C20">
            <w:pPr>
              <w:pStyle w:val="Compact"/>
              <w:jc w:val="right"/>
            </w:pPr>
            <w:r>
              <w:t>0.000</w:t>
            </w:r>
          </w:p>
        </w:tc>
      </w:tr>
      <w:tr w:rsidR="005E4635" w14:paraId="321820EA" w14:textId="77777777">
        <w:tc>
          <w:tcPr>
            <w:tcW w:w="0" w:type="auto"/>
          </w:tcPr>
          <w:p w14:paraId="6FAB5522" w14:textId="77777777" w:rsidR="005E4635" w:rsidRDefault="001F7C20">
            <w:pPr>
              <w:pStyle w:val="Compact"/>
            </w:pPr>
            <w:r>
              <w:t>Standard deviation of # of cohort B patients enrolled during DLT observation period (TARGET-CRM only)</w:t>
            </w:r>
          </w:p>
        </w:tc>
        <w:tc>
          <w:tcPr>
            <w:tcW w:w="0" w:type="auto"/>
          </w:tcPr>
          <w:p w14:paraId="1AEDDA63" w14:textId="77777777" w:rsidR="005E4635" w:rsidRDefault="001F7C2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1DFC422" w14:textId="77777777" w:rsidR="005E4635" w:rsidRDefault="001F7C20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14:paraId="707420B8" w14:textId="77777777" w:rsidR="005E4635" w:rsidRDefault="001F7C20">
            <w:pPr>
              <w:pStyle w:val="Compact"/>
              <w:jc w:val="right"/>
            </w:pPr>
            <w:r>
              <w:t>0.000</w:t>
            </w:r>
          </w:p>
        </w:tc>
      </w:tr>
      <w:bookmarkEnd w:id="165"/>
    </w:tbl>
    <w:p w14:paraId="62B38467" w14:textId="77777777" w:rsidR="001F7C20" w:rsidRDefault="001F7C20"/>
    <w:sectPr w:rsidR="001F7C2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Clement Ma" w:date="2021-02-02T16:40:00Z" w:initials="CM">
    <w:p w14:paraId="19823DFD" w14:textId="4CC41B6F" w:rsidR="00564089" w:rsidRPr="00564089" w:rsidRDefault="00564089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t>To be eventually replaced with final published URL on Boston Children</w:t>
      </w:r>
      <w:r>
        <w:rPr>
          <w:lang w:val="en-CA"/>
        </w:rPr>
        <w:t>’s server</w:t>
      </w:r>
    </w:p>
  </w:comment>
  <w:comment w:id="134" w:author="Clement Ma" w:date="2021-02-02T16:44:00Z" w:initials="CM">
    <w:p w14:paraId="75E75634" w14:textId="77777777" w:rsidR="00564089" w:rsidRDefault="00564089">
      <w:pPr>
        <w:pStyle w:val="CommentText"/>
      </w:pPr>
      <w:r>
        <w:rPr>
          <w:rStyle w:val="CommentReference"/>
        </w:rPr>
        <w:annotationRef/>
      </w:r>
      <w:r>
        <w:t>Please rescale title size to fit.</w:t>
      </w:r>
    </w:p>
    <w:p w14:paraId="0CBE880A" w14:textId="77777777" w:rsidR="00564089" w:rsidRDefault="00564089">
      <w:pPr>
        <w:pStyle w:val="CommentText"/>
      </w:pPr>
    </w:p>
    <w:p w14:paraId="2212AD2A" w14:textId="43506352" w:rsidR="00564089" w:rsidRDefault="00564089">
      <w:pPr>
        <w:pStyle w:val="CommentText"/>
      </w:pPr>
      <w:r>
        <w:t>Alternative: remove title completely since the figure caption is included in this report.</w:t>
      </w:r>
    </w:p>
  </w:comment>
  <w:comment w:id="144" w:author="Clement Ma" w:date="2021-02-02T16:45:00Z" w:initials="CM">
    <w:p w14:paraId="3E4AABE3" w14:textId="77777777" w:rsidR="00564089" w:rsidRDefault="00564089">
      <w:pPr>
        <w:pStyle w:val="CommentText"/>
      </w:pPr>
      <w:r>
        <w:rPr>
          <w:rStyle w:val="CommentReference"/>
        </w:rPr>
        <w:annotationRef/>
      </w:r>
      <w:r>
        <w:t>Please rescale y-axis</w:t>
      </w:r>
    </w:p>
    <w:p w14:paraId="0DF54AE2" w14:textId="77777777" w:rsidR="00564089" w:rsidRDefault="00564089">
      <w:pPr>
        <w:pStyle w:val="CommentText"/>
      </w:pPr>
    </w:p>
    <w:p w14:paraId="59F7C6C0" w14:textId="07661B0E" w:rsidR="00564089" w:rsidRDefault="00564089">
      <w:pPr>
        <w:pStyle w:val="CommentText"/>
      </w:pPr>
      <w:r>
        <w:t>Please rescale or remove title.</w:t>
      </w:r>
    </w:p>
  </w:comment>
  <w:comment w:id="168" w:author="Clement Ma" w:date="2021-02-12T16:41:00Z" w:initials="CM">
    <w:p w14:paraId="295D072D" w14:textId="7F028054" w:rsidR="001D0B8A" w:rsidRDefault="001D0B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This could be a character string.</w:t>
      </w:r>
    </w:p>
  </w:comment>
  <w:comment w:id="169" w:author="Clement Ma" w:date="2021-02-12T16:41:00Z" w:initials="CM">
    <w:p w14:paraId="1E02050A" w14:textId="4DE9B776" w:rsidR="001D0B8A" w:rsidRDefault="001D0B8A">
      <w:pPr>
        <w:pStyle w:val="CommentText"/>
      </w:pPr>
      <w:r>
        <w:rPr>
          <w:rStyle w:val="CommentReference"/>
        </w:rPr>
        <w:annotationRef/>
      </w:r>
      <w:r>
        <w:t>Possible to use the user-specified dose labels?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823DFD" w15:done="0"/>
  <w15:commentEx w15:paraId="2212AD2A" w15:done="0"/>
  <w15:commentEx w15:paraId="59F7C6C0" w15:done="0"/>
  <w15:commentEx w15:paraId="295D072D" w15:done="0"/>
  <w15:commentEx w15:paraId="1E0205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3FEEB" w16cex:dateUtc="2021-02-02T21:40:00Z"/>
  <w16cex:commentExtensible w16cex:durableId="23C3FFF0" w16cex:dateUtc="2021-02-02T21:44:00Z"/>
  <w16cex:commentExtensible w16cex:durableId="23C40044" w16cex:dateUtc="2021-02-02T21:45:00Z"/>
  <w16cex:commentExtensible w16cex:durableId="23D12E2F" w16cex:dateUtc="2021-02-12T21:41:00Z"/>
  <w16cex:commentExtensible w16cex:durableId="23D12E47" w16cex:dateUtc="2021-02-12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823DFD" w16cid:durableId="23C3FEEB"/>
  <w16cid:commentId w16cid:paraId="2212AD2A" w16cid:durableId="23C3FFF0"/>
  <w16cid:commentId w16cid:paraId="59F7C6C0" w16cid:durableId="23C40044"/>
  <w16cid:commentId w16cid:paraId="295D072D" w16cid:durableId="23D12E2F"/>
  <w16cid:commentId w16cid:paraId="1E02050A" w16cid:durableId="23D12E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E5E28" w14:textId="77777777" w:rsidR="00AC7B30" w:rsidRDefault="00AC7B30">
      <w:pPr>
        <w:spacing w:after="0"/>
      </w:pPr>
      <w:r>
        <w:separator/>
      </w:r>
    </w:p>
  </w:endnote>
  <w:endnote w:type="continuationSeparator" w:id="0">
    <w:p w14:paraId="2FD4A1C8" w14:textId="77777777" w:rsidR="00AC7B30" w:rsidRDefault="00AC7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CA16" w14:textId="77777777" w:rsidR="00AC7B30" w:rsidRDefault="00AC7B30">
      <w:r>
        <w:separator/>
      </w:r>
    </w:p>
  </w:footnote>
  <w:footnote w:type="continuationSeparator" w:id="0">
    <w:p w14:paraId="51656480" w14:textId="77777777" w:rsidR="00AC7B30" w:rsidRDefault="00AC7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C88B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ement Ma">
    <w15:presenceInfo w15:providerId="Windows Live" w15:userId="d1774edc101d1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51B2"/>
    <w:rsid w:val="001D0B8A"/>
    <w:rsid w:val="001F7C20"/>
    <w:rsid w:val="00372F72"/>
    <w:rsid w:val="00387309"/>
    <w:rsid w:val="00461516"/>
    <w:rsid w:val="004E29B3"/>
    <w:rsid w:val="00564089"/>
    <w:rsid w:val="00590D07"/>
    <w:rsid w:val="005E4635"/>
    <w:rsid w:val="0060398F"/>
    <w:rsid w:val="006B69D8"/>
    <w:rsid w:val="00784D58"/>
    <w:rsid w:val="008D6863"/>
    <w:rsid w:val="00AC7B30"/>
    <w:rsid w:val="00B72B67"/>
    <w:rsid w:val="00B86B75"/>
    <w:rsid w:val="00BC48D5"/>
    <w:rsid w:val="00C34F21"/>
    <w:rsid w:val="00C36279"/>
    <w:rsid w:val="00C46D7C"/>
    <w:rsid w:val="00E315A3"/>
    <w:rsid w:val="00F5558E"/>
    <w:rsid w:val="00F70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288B"/>
  <w15:docId w15:val="{DE1839E9-B841-4E41-A781-605D6939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5640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5640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64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64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64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64089"/>
    <w:rPr>
      <w:b/>
      <w:bCs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C34F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873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7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D24609F6C2446868CAD62AEE07511" ma:contentTypeVersion="13" ma:contentTypeDescription="Create a new document." ma:contentTypeScope="" ma:versionID="2854f4f3c22184a7e9995595bb694856">
  <xsd:schema xmlns:xsd="http://www.w3.org/2001/XMLSchema" xmlns:xs="http://www.w3.org/2001/XMLSchema" xmlns:p="http://schemas.microsoft.com/office/2006/metadata/properties" xmlns:ns3="f03966dd-41c5-4cdd-9731-f0e5a9587dab" xmlns:ns4="e3fdfa46-f23d-4843-bf18-36735a15a510" targetNamespace="http://schemas.microsoft.com/office/2006/metadata/properties" ma:root="true" ma:fieldsID="bf4ec6b92abdef318c32d163bf6a49ae" ns3:_="" ns4:_="">
    <xsd:import namespace="f03966dd-41c5-4cdd-9731-f0e5a9587dab"/>
    <xsd:import namespace="e3fdfa46-f23d-4843-bf18-36735a15a5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966dd-41c5-4cdd-9731-f0e5a9587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dfa46-f23d-4843-bf18-36735a15a5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91779E-308A-4BD8-8D37-3E6CC1C4C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966dd-41c5-4cdd-9731-f0e5a9587dab"/>
    <ds:schemaRef ds:uri="e3fdfa46-f23d-4843-bf18-36735a15a5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31865-34B3-4B32-9FE4-07F0E1EB2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007B9-B186-4CDE-A5B8-06C850E891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1172</Words>
  <Characters>6686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DELPHI Results</vt:lpstr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DELPHI Results</dc:title>
  <dc:creator>Clement Ma</dc:creator>
  <cp:keywords/>
  <cp:lastModifiedBy>LORI</cp:lastModifiedBy>
  <cp:revision>2</cp:revision>
  <dcterms:created xsi:type="dcterms:W3CDTF">2021-02-16T15:31:00Z</dcterms:created>
  <dcterms:modified xsi:type="dcterms:W3CDTF">2021-02-16T15:31:00Z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  <property fmtid="{D5CDD505-2E9C-101B-9397-08002B2CF9AE}" pid="4" name="ContentTypeId">
    <vt:lpwstr>0x0101004F9D24609F6C2446868CAD62AEE07511</vt:lpwstr>
  </property>
</Properties>
</file>